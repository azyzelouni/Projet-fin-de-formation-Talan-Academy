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794E" w:rsidR="00A4794E" w:rsidP="20F2E1E3" w:rsidRDefault="00A4794E" w14:paraId="1B66CC10" w14:textId="06F5F62C">
      <w:pPr>
        <w:pStyle w:val="En-ttedetabledesmatires"/>
        <w:jc w:val="center"/>
        <w:rPr>
          <w:rFonts w:ascii="Calibri" w:hAnsi="Calibri" w:eastAsia="ＭＳ 明朝" w:cs="Arial" w:asciiTheme="minorAscii" w:hAnsiTheme="minorAscii" w:eastAsiaTheme="minorEastAsia" w:cstheme="minorBidi"/>
          <w:b w:val="0"/>
          <w:bCs w:val="0"/>
          <w:color w:val="auto"/>
          <w:sz w:val="56"/>
          <w:szCs w:val="56"/>
        </w:rPr>
      </w:pPr>
      <w:r w:rsidRPr="20F2E1E3" w:rsidR="00A4794E">
        <w:rPr>
          <w:rFonts w:ascii="Calibri" w:hAnsi="Calibri" w:eastAsia="ＭＳ 明朝" w:cs="Arial" w:asciiTheme="minorAscii" w:hAnsiTheme="minorAscii" w:eastAsiaTheme="minorEastAsia" w:cstheme="minorBidi"/>
          <w:b w:val="0"/>
          <w:bCs w:val="0"/>
          <w:color w:val="auto"/>
          <w:sz w:val="56"/>
          <w:szCs w:val="56"/>
        </w:rPr>
        <w:t>STRATEGIE DE TEST</w:t>
      </w:r>
    </w:p>
    <w:sdt>
      <w:sdtPr>
        <w:rPr>
          <w:rFonts w:asciiTheme="minorHAnsi" w:hAnsiTheme="minorHAnsi" w:eastAsiaTheme="minorEastAsia" w:cstheme="minorBidi"/>
          <w:color w:val="auto"/>
          <w:sz w:val="22"/>
          <w:szCs w:val="22"/>
        </w:rPr>
        <w:id w:val="960235269"/>
        <w:docPartObj>
          <w:docPartGallery w:val="Table of Contents"/>
          <w:docPartUnique/>
        </w:docPartObj>
      </w:sdtPr>
      <w:sdtEndPr/>
      <w:sdtContent>
        <w:p w:rsidR="00497CE5" w:rsidP="00497CE5" w:rsidRDefault="00497CE5" w14:paraId="4456C8FC" w14:textId="40B5D986">
          <w:pPr>
            <w:pStyle w:val="En-ttedetabledesmatires"/>
            <w:jc w:val="both"/>
          </w:pPr>
          <w:r>
            <w:t>Table des matières</w:t>
          </w:r>
        </w:p>
        <w:p w:rsidR="008875E8" w:rsidRDefault="008875E8" w14:paraId="415CBAB0" w14:textId="3B6CCAA0">
          <w:pPr>
            <w:pStyle w:val="TM1"/>
            <w:tabs>
              <w:tab w:val="right" w:leader="dot" w:pos="9062"/>
            </w:tabs>
            <w:rPr>
              <w:noProof/>
              <w:lang w:eastAsia="fr-FR"/>
            </w:rPr>
          </w:pPr>
          <w:r>
            <w:fldChar w:fldCharType="begin"/>
          </w:r>
          <w:r>
            <w:instrText xml:space="preserve"> TOC \o "1-6" \h \z \u </w:instrText>
          </w:r>
          <w:r>
            <w:fldChar w:fldCharType="separate"/>
          </w:r>
          <w:hyperlink w:history="1" w:anchor="_Toc106174147">
            <w:r w:rsidRPr="00BC2574">
              <w:rPr>
                <w:rStyle w:val="Lienhypertexte"/>
                <w:noProof/>
              </w:rPr>
              <w:t>INTRODUCTION</w:t>
            </w:r>
            <w:r>
              <w:rPr>
                <w:noProof/>
                <w:webHidden/>
              </w:rPr>
              <w:tab/>
            </w:r>
            <w:r>
              <w:rPr>
                <w:noProof/>
                <w:webHidden/>
              </w:rPr>
              <w:fldChar w:fldCharType="begin"/>
            </w:r>
            <w:r>
              <w:rPr>
                <w:noProof/>
                <w:webHidden/>
              </w:rPr>
              <w:instrText xml:space="preserve"> PAGEREF _Toc106174147 \h </w:instrText>
            </w:r>
            <w:r>
              <w:rPr>
                <w:noProof/>
                <w:webHidden/>
              </w:rPr>
            </w:r>
            <w:r>
              <w:rPr>
                <w:noProof/>
                <w:webHidden/>
              </w:rPr>
              <w:fldChar w:fldCharType="separate"/>
            </w:r>
            <w:r w:rsidR="00980DF0">
              <w:rPr>
                <w:noProof/>
                <w:webHidden/>
              </w:rPr>
              <w:t>3</w:t>
            </w:r>
            <w:r>
              <w:rPr>
                <w:noProof/>
                <w:webHidden/>
              </w:rPr>
              <w:fldChar w:fldCharType="end"/>
            </w:r>
          </w:hyperlink>
        </w:p>
        <w:p w:rsidR="008875E8" w:rsidRDefault="004600B4" w14:paraId="1D72C27D" w14:textId="2B3D237C">
          <w:pPr>
            <w:pStyle w:val="TM1"/>
            <w:tabs>
              <w:tab w:val="right" w:leader="dot" w:pos="9062"/>
            </w:tabs>
            <w:rPr>
              <w:noProof/>
              <w:lang w:eastAsia="fr-FR"/>
            </w:rPr>
          </w:pPr>
          <w:hyperlink w:history="1" w:anchor="_Toc106174148">
            <w:r w:rsidRPr="00BC2574" w:rsidR="008875E8">
              <w:rPr>
                <w:rStyle w:val="Lienhypertexte"/>
                <w:noProof/>
              </w:rPr>
              <w:t>OBJECTIFS ET TÂCHES</w:t>
            </w:r>
            <w:r w:rsidR="008875E8">
              <w:rPr>
                <w:noProof/>
                <w:webHidden/>
              </w:rPr>
              <w:tab/>
            </w:r>
            <w:r w:rsidR="008875E8">
              <w:rPr>
                <w:noProof/>
                <w:webHidden/>
              </w:rPr>
              <w:fldChar w:fldCharType="begin"/>
            </w:r>
            <w:r w:rsidR="008875E8">
              <w:rPr>
                <w:noProof/>
                <w:webHidden/>
              </w:rPr>
              <w:instrText xml:space="preserve"> PAGEREF _Toc106174148 \h </w:instrText>
            </w:r>
            <w:r w:rsidR="008875E8">
              <w:rPr>
                <w:noProof/>
                <w:webHidden/>
              </w:rPr>
            </w:r>
            <w:r w:rsidR="008875E8">
              <w:rPr>
                <w:noProof/>
                <w:webHidden/>
              </w:rPr>
              <w:fldChar w:fldCharType="separate"/>
            </w:r>
            <w:r w:rsidR="00980DF0">
              <w:rPr>
                <w:noProof/>
                <w:webHidden/>
              </w:rPr>
              <w:t>3</w:t>
            </w:r>
            <w:r w:rsidR="008875E8">
              <w:rPr>
                <w:noProof/>
                <w:webHidden/>
              </w:rPr>
              <w:fldChar w:fldCharType="end"/>
            </w:r>
          </w:hyperlink>
        </w:p>
        <w:p w:rsidR="008875E8" w:rsidRDefault="004600B4" w14:paraId="569BF300" w14:textId="5260ABAA">
          <w:pPr>
            <w:pStyle w:val="TM2"/>
            <w:tabs>
              <w:tab w:val="right" w:leader="dot" w:pos="9062"/>
            </w:tabs>
            <w:rPr>
              <w:noProof/>
              <w:lang w:eastAsia="fr-FR"/>
            </w:rPr>
          </w:pPr>
          <w:hyperlink w:history="1" w:anchor="_Toc106174149">
            <w:r w:rsidRPr="00BC2574" w:rsidR="008875E8">
              <w:rPr>
                <w:rStyle w:val="Lienhypertexte"/>
                <w:noProof/>
              </w:rPr>
              <w:t>OBJECTIF</w:t>
            </w:r>
            <w:r w:rsidR="008875E8">
              <w:rPr>
                <w:noProof/>
                <w:webHidden/>
              </w:rPr>
              <w:tab/>
            </w:r>
            <w:r w:rsidR="008875E8">
              <w:rPr>
                <w:noProof/>
                <w:webHidden/>
              </w:rPr>
              <w:fldChar w:fldCharType="begin"/>
            </w:r>
            <w:r w:rsidR="008875E8">
              <w:rPr>
                <w:noProof/>
                <w:webHidden/>
              </w:rPr>
              <w:instrText xml:space="preserve"> PAGEREF _Toc106174149 \h </w:instrText>
            </w:r>
            <w:r w:rsidR="008875E8">
              <w:rPr>
                <w:noProof/>
                <w:webHidden/>
              </w:rPr>
            </w:r>
            <w:r w:rsidR="008875E8">
              <w:rPr>
                <w:noProof/>
                <w:webHidden/>
              </w:rPr>
              <w:fldChar w:fldCharType="separate"/>
            </w:r>
            <w:r w:rsidR="00980DF0">
              <w:rPr>
                <w:noProof/>
                <w:webHidden/>
              </w:rPr>
              <w:t>3</w:t>
            </w:r>
            <w:r w:rsidR="008875E8">
              <w:rPr>
                <w:noProof/>
                <w:webHidden/>
              </w:rPr>
              <w:fldChar w:fldCharType="end"/>
            </w:r>
          </w:hyperlink>
        </w:p>
        <w:p w:rsidR="008875E8" w:rsidRDefault="004600B4" w14:paraId="37C62CAE" w14:textId="481459F0">
          <w:pPr>
            <w:pStyle w:val="TM2"/>
            <w:tabs>
              <w:tab w:val="right" w:leader="dot" w:pos="9062"/>
            </w:tabs>
            <w:rPr>
              <w:noProof/>
              <w:lang w:eastAsia="fr-FR"/>
            </w:rPr>
          </w:pPr>
          <w:hyperlink w:history="1" w:anchor="_Toc106174150">
            <w:r w:rsidRPr="00BC2574" w:rsidR="008875E8">
              <w:rPr>
                <w:rStyle w:val="Lienhypertexte"/>
                <w:noProof/>
              </w:rPr>
              <w:t>APPLICATION A TESTER</w:t>
            </w:r>
            <w:r w:rsidR="008875E8">
              <w:rPr>
                <w:noProof/>
                <w:webHidden/>
              </w:rPr>
              <w:tab/>
            </w:r>
            <w:r w:rsidR="008875E8">
              <w:rPr>
                <w:noProof/>
                <w:webHidden/>
              </w:rPr>
              <w:fldChar w:fldCharType="begin"/>
            </w:r>
            <w:r w:rsidR="008875E8">
              <w:rPr>
                <w:noProof/>
                <w:webHidden/>
              </w:rPr>
              <w:instrText xml:space="preserve"> PAGEREF _Toc106174150 \h </w:instrText>
            </w:r>
            <w:r w:rsidR="008875E8">
              <w:rPr>
                <w:noProof/>
                <w:webHidden/>
              </w:rPr>
            </w:r>
            <w:r w:rsidR="008875E8">
              <w:rPr>
                <w:noProof/>
                <w:webHidden/>
              </w:rPr>
              <w:fldChar w:fldCharType="separate"/>
            </w:r>
            <w:r w:rsidR="00980DF0">
              <w:rPr>
                <w:noProof/>
                <w:webHidden/>
              </w:rPr>
              <w:t>3</w:t>
            </w:r>
            <w:r w:rsidR="008875E8">
              <w:rPr>
                <w:noProof/>
                <w:webHidden/>
              </w:rPr>
              <w:fldChar w:fldCharType="end"/>
            </w:r>
          </w:hyperlink>
        </w:p>
        <w:p w:rsidR="008875E8" w:rsidRDefault="004600B4" w14:paraId="48ACD558" w14:textId="3E9B966F">
          <w:pPr>
            <w:pStyle w:val="TM2"/>
            <w:tabs>
              <w:tab w:val="right" w:leader="dot" w:pos="9062"/>
            </w:tabs>
            <w:rPr>
              <w:noProof/>
              <w:lang w:eastAsia="fr-FR"/>
            </w:rPr>
          </w:pPr>
          <w:hyperlink w:history="1" w:anchor="_Toc106174151">
            <w:r w:rsidRPr="00BC2574" w:rsidR="008875E8">
              <w:rPr>
                <w:rStyle w:val="Lienhypertexte"/>
                <w:noProof/>
              </w:rPr>
              <w:t>TACHES</w:t>
            </w:r>
            <w:r w:rsidR="008875E8">
              <w:rPr>
                <w:noProof/>
                <w:webHidden/>
              </w:rPr>
              <w:tab/>
            </w:r>
            <w:r w:rsidR="008875E8">
              <w:rPr>
                <w:noProof/>
                <w:webHidden/>
              </w:rPr>
              <w:fldChar w:fldCharType="begin"/>
            </w:r>
            <w:r w:rsidR="008875E8">
              <w:rPr>
                <w:noProof/>
                <w:webHidden/>
              </w:rPr>
              <w:instrText xml:space="preserve"> PAGEREF _Toc106174151 \h </w:instrText>
            </w:r>
            <w:r w:rsidR="008875E8">
              <w:rPr>
                <w:noProof/>
                <w:webHidden/>
              </w:rPr>
            </w:r>
            <w:r w:rsidR="008875E8">
              <w:rPr>
                <w:noProof/>
                <w:webHidden/>
              </w:rPr>
              <w:fldChar w:fldCharType="separate"/>
            </w:r>
            <w:r w:rsidR="00980DF0">
              <w:rPr>
                <w:noProof/>
                <w:webHidden/>
              </w:rPr>
              <w:t>3</w:t>
            </w:r>
            <w:r w:rsidR="008875E8">
              <w:rPr>
                <w:noProof/>
                <w:webHidden/>
              </w:rPr>
              <w:fldChar w:fldCharType="end"/>
            </w:r>
          </w:hyperlink>
        </w:p>
        <w:p w:rsidR="008875E8" w:rsidRDefault="004600B4" w14:paraId="29816B69" w14:textId="4212B1B8">
          <w:pPr>
            <w:pStyle w:val="TM3"/>
            <w:tabs>
              <w:tab w:val="right" w:leader="dot" w:pos="9062"/>
            </w:tabs>
            <w:rPr>
              <w:noProof/>
              <w:lang w:eastAsia="fr-FR"/>
            </w:rPr>
          </w:pPr>
          <w:hyperlink w:history="1" w:anchor="_Toc106174152">
            <w:r w:rsidRPr="00BC2574" w:rsidR="008875E8">
              <w:rPr>
                <w:rStyle w:val="Lienhypertexte"/>
                <w:noProof/>
              </w:rPr>
              <w:t>Les activités post-tests :</w:t>
            </w:r>
            <w:r w:rsidR="008875E8">
              <w:rPr>
                <w:noProof/>
                <w:webHidden/>
              </w:rPr>
              <w:tab/>
            </w:r>
            <w:r w:rsidR="008875E8">
              <w:rPr>
                <w:noProof/>
                <w:webHidden/>
              </w:rPr>
              <w:fldChar w:fldCharType="begin"/>
            </w:r>
            <w:r w:rsidR="008875E8">
              <w:rPr>
                <w:noProof/>
                <w:webHidden/>
              </w:rPr>
              <w:instrText xml:space="preserve"> PAGEREF _Toc106174152 \h </w:instrText>
            </w:r>
            <w:r w:rsidR="008875E8">
              <w:rPr>
                <w:noProof/>
                <w:webHidden/>
              </w:rPr>
            </w:r>
            <w:r w:rsidR="008875E8">
              <w:rPr>
                <w:noProof/>
                <w:webHidden/>
              </w:rPr>
              <w:fldChar w:fldCharType="separate"/>
            </w:r>
            <w:r w:rsidR="00980DF0">
              <w:rPr>
                <w:noProof/>
                <w:webHidden/>
              </w:rPr>
              <w:t>3</w:t>
            </w:r>
            <w:r w:rsidR="008875E8">
              <w:rPr>
                <w:noProof/>
                <w:webHidden/>
              </w:rPr>
              <w:fldChar w:fldCharType="end"/>
            </w:r>
          </w:hyperlink>
        </w:p>
        <w:p w:rsidR="008875E8" w:rsidRDefault="004600B4" w14:paraId="650257D6" w14:textId="349187BF">
          <w:pPr>
            <w:pStyle w:val="TM3"/>
            <w:tabs>
              <w:tab w:val="right" w:leader="dot" w:pos="9062"/>
            </w:tabs>
            <w:rPr>
              <w:noProof/>
              <w:lang w:eastAsia="fr-FR"/>
            </w:rPr>
          </w:pPr>
          <w:hyperlink w:history="1" w:anchor="_Toc106174153">
            <w:r w:rsidRPr="00BC2574" w:rsidR="008875E8">
              <w:rPr>
                <w:rStyle w:val="Lienhypertexte"/>
                <w:noProof/>
              </w:rPr>
              <w:t>Les activités de test :</w:t>
            </w:r>
            <w:r w:rsidR="008875E8">
              <w:rPr>
                <w:noProof/>
                <w:webHidden/>
              </w:rPr>
              <w:tab/>
            </w:r>
            <w:r w:rsidR="008875E8">
              <w:rPr>
                <w:noProof/>
                <w:webHidden/>
              </w:rPr>
              <w:fldChar w:fldCharType="begin"/>
            </w:r>
            <w:r w:rsidR="008875E8">
              <w:rPr>
                <w:noProof/>
                <w:webHidden/>
              </w:rPr>
              <w:instrText xml:space="preserve"> PAGEREF _Toc106174153 \h </w:instrText>
            </w:r>
            <w:r w:rsidR="008875E8">
              <w:rPr>
                <w:noProof/>
                <w:webHidden/>
              </w:rPr>
            </w:r>
            <w:r w:rsidR="008875E8">
              <w:rPr>
                <w:noProof/>
                <w:webHidden/>
              </w:rPr>
              <w:fldChar w:fldCharType="separate"/>
            </w:r>
            <w:r w:rsidR="00980DF0">
              <w:rPr>
                <w:noProof/>
                <w:webHidden/>
              </w:rPr>
              <w:t>3</w:t>
            </w:r>
            <w:r w:rsidR="008875E8">
              <w:rPr>
                <w:noProof/>
                <w:webHidden/>
              </w:rPr>
              <w:fldChar w:fldCharType="end"/>
            </w:r>
          </w:hyperlink>
        </w:p>
        <w:p w:rsidR="008875E8" w:rsidRDefault="004600B4" w14:paraId="25F08B87" w14:textId="124C6843">
          <w:pPr>
            <w:pStyle w:val="TM3"/>
            <w:tabs>
              <w:tab w:val="right" w:leader="dot" w:pos="9062"/>
            </w:tabs>
            <w:rPr>
              <w:noProof/>
              <w:lang w:eastAsia="fr-FR"/>
            </w:rPr>
          </w:pPr>
          <w:hyperlink w:history="1" w:anchor="_Toc106174154">
            <w:r w:rsidRPr="00BC2574" w:rsidR="008875E8">
              <w:rPr>
                <w:rStyle w:val="Lienhypertexte"/>
                <w:noProof/>
              </w:rPr>
              <w:t>Le reporting :</w:t>
            </w:r>
            <w:r w:rsidR="008875E8">
              <w:rPr>
                <w:noProof/>
                <w:webHidden/>
              </w:rPr>
              <w:tab/>
            </w:r>
            <w:r w:rsidR="008875E8">
              <w:rPr>
                <w:noProof/>
                <w:webHidden/>
              </w:rPr>
              <w:fldChar w:fldCharType="begin"/>
            </w:r>
            <w:r w:rsidR="008875E8">
              <w:rPr>
                <w:noProof/>
                <w:webHidden/>
              </w:rPr>
              <w:instrText xml:space="preserve"> PAGEREF _Toc106174154 \h </w:instrText>
            </w:r>
            <w:r w:rsidR="008875E8">
              <w:rPr>
                <w:noProof/>
                <w:webHidden/>
              </w:rPr>
            </w:r>
            <w:r w:rsidR="008875E8">
              <w:rPr>
                <w:noProof/>
                <w:webHidden/>
              </w:rPr>
              <w:fldChar w:fldCharType="separate"/>
            </w:r>
            <w:r w:rsidR="00980DF0">
              <w:rPr>
                <w:noProof/>
                <w:webHidden/>
              </w:rPr>
              <w:t>3</w:t>
            </w:r>
            <w:r w:rsidR="008875E8">
              <w:rPr>
                <w:noProof/>
                <w:webHidden/>
              </w:rPr>
              <w:fldChar w:fldCharType="end"/>
            </w:r>
          </w:hyperlink>
        </w:p>
        <w:p w:rsidR="008875E8" w:rsidRDefault="004600B4" w14:paraId="18258B45" w14:textId="31033772">
          <w:pPr>
            <w:pStyle w:val="TM2"/>
            <w:tabs>
              <w:tab w:val="right" w:leader="dot" w:pos="9062"/>
            </w:tabs>
            <w:rPr>
              <w:noProof/>
              <w:lang w:eastAsia="fr-FR"/>
            </w:rPr>
          </w:pPr>
          <w:hyperlink w:history="1" w:anchor="_Toc106174155">
            <w:r w:rsidRPr="00BC2574" w:rsidR="008875E8">
              <w:rPr>
                <w:rStyle w:val="Lienhypertexte"/>
                <w:noProof/>
              </w:rPr>
              <w:t>Portée</w:t>
            </w:r>
            <w:r w:rsidR="008875E8">
              <w:rPr>
                <w:noProof/>
                <w:webHidden/>
              </w:rPr>
              <w:tab/>
            </w:r>
            <w:r w:rsidR="008875E8">
              <w:rPr>
                <w:noProof/>
                <w:webHidden/>
              </w:rPr>
              <w:fldChar w:fldCharType="begin"/>
            </w:r>
            <w:r w:rsidR="008875E8">
              <w:rPr>
                <w:noProof/>
                <w:webHidden/>
              </w:rPr>
              <w:instrText xml:space="preserve"> PAGEREF _Toc106174155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735C85A5" w14:textId="46D73C39">
          <w:pPr>
            <w:pStyle w:val="TM2"/>
            <w:tabs>
              <w:tab w:val="right" w:leader="dot" w:pos="9062"/>
            </w:tabs>
            <w:rPr>
              <w:noProof/>
              <w:lang w:eastAsia="fr-FR"/>
            </w:rPr>
          </w:pPr>
          <w:hyperlink w:history="1" w:anchor="_Toc106174156">
            <w:r w:rsidRPr="00BC2574" w:rsidR="008875E8">
              <w:rPr>
                <w:rStyle w:val="Lienhypertexte"/>
                <w:noProof/>
              </w:rPr>
              <w:t>APPROCHE</w:t>
            </w:r>
            <w:r w:rsidR="008875E8">
              <w:rPr>
                <w:noProof/>
                <w:webHidden/>
              </w:rPr>
              <w:tab/>
            </w:r>
            <w:r w:rsidR="008875E8">
              <w:rPr>
                <w:noProof/>
                <w:webHidden/>
              </w:rPr>
              <w:fldChar w:fldCharType="begin"/>
            </w:r>
            <w:r w:rsidR="008875E8">
              <w:rPr>
                <w:noProof/>
                <w:webHidden/>
              </w:rPr>
              <w:instrText xml:space="preserve"> PAGEREF _Toc106174156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3F7FF1E5" w14:textId="6709938D">
          <w:pPr>
            <w:pStyle w:val="TM2"/>
            <w:tabs>
              <w:tab w:val="right" w:leader="dot" w:pos="9062"/>
            </w:tabs>
            <w:rPr>
              <w:noProof/>
              <w:lang w:eastAsia="fr-FR"/>
            </w:rPr>
          </w:pPr>
          <w:hyperlink w:history="1" w:anchor="_Toc106174157">
            <w:r w:rsidRPr="00BC2574" w:rsidR="008875E8">
              <w:rPr>
                <w:rStyle w:val="Lienhypertexte"/>
                <w:noProof/>
              </w:rPr>
              <w:t>EQUIPE</w:t>
            </w:r>
            <w:r w:rsidR="008875E8">
              <w:rPr>
                <w:noProof/>
                <w:webHidden/>
              </w:rPr>
              <w:tab/>
            </w:r>
            <w:r w:rsidR="008875E8">
              <w:rPr>
                <w:noProof/>
                <w:webHidden/>
              </w:rPr>
              <w:fldChar w:fldCharType="begin"/>
            </w:r>
            <w:r w:rsidR="008875E8">
              <w:rPr>
                <w:noProof/>
                <w:webHidden/>
              </w:rPr>
              <w:instrText xml:space="preserve"> PAGEREF _Toc106174157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2A6FA7D9" w14:textId="2755CA3E">
          <w:pPr>
            <w:pStyle w:val="TM2"/>
            <w:tabs>
              <w:tab w:val="right" w:leader="dot" w:pos="9062"/>
            </w:tabs>
            <w:rPr>
              <w:noProof/>
              <w:lang w:eastAsia="fr-FR"/>
            </w:rPr>
          </w:pPr>
          <w:hyperlink w:history="1" w:anchor="_Toc106174158">
            <w:r w:rsidRPr="00BC2574" w:rsidR="008875E8">
              <w:rPr>
                <w:rStyle w:val="Lienhypertexte"/>
                <w:noProof/>
              </w:rPr>
              <w:t>CADRE</w:t>
            </w:r>
            <w:r w:rsidR="008875E8">
              <w:rPr>
                <w:noProof/>
                <w:webHidden/>
              </w:rPr>
              <w:tab/>
            </w:r>
            <w:r w:rsidR="008875E8">
              <w:rPr>
                <w:noProof/>
                <w:webHidden/>
              </w:rPr>
              <w:fldChar w:fldCharType="begin"/>
            </w:r>
            <w:r w:rsidR="008875E8">
              <w:rPr>
                <w:noProof/>
                <w:webHidden/>
              </w:rPr>
              <w:instrText xml:space="preserve"> PAGEREF _Toc106174158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1886F884" w14:textId="29D8F103">
          <w:pPr>
            <w:pStyle w:val="TM2"/>
            <w:tabs>
              <w:tab w:val="right" w:leader="dot" w:pos="9062"/>
            </w:tabs>
            <w:rPr>
              <w:noProof/>
              <w:lang w:eastAsia="fr-FR"/>
            </w:rPr>
          </w:pPr>
          <w:hyperlink w:history="1" w:anchor="_Toc106174159">
            <w:r w:rsidRPr="00BC2574" w:rsidR="008875E8">
              <w:rPr>
                <w:rStyle w:val="Lienhypertexte"/>
                <w:noProof/>
              </w:rPr>
              <w:t>CRITERES D’ENTREE ET DE SORTIE</w:t>
            </w:r>
            <w:r w:rsidR="008875E8">
              <w:rPr>
                <w:noProof/>
                <w:webHidden/>
              </w:rPr>
              <w:tab/>
            </w:r>
            <w:r w:rsidR="008875E8">
              <w:rPr>
                <w:noProof/>
                <w:webHidden/>
              </w:rPr>
              <w:fldChar w:fldCharType="begin"/>
            </w:r>
            <w:r w:rsidR="008875E8">
              <w:rPr>
                <w:noProof/>
                <w:webHidden/>
              </w:rPr>
              <w:instrText xml:space="preserve"> PAGEREF _Toc106174159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0CF89AC6" w14:textId="3867C0FC">
          <w:pPr>
            <w:pStyle w:val="TM3"/>
            <w:tabs>
              <w:tab w:val="right" w:leader="dot" w:pos="9062"/>
            </w:tabs>
            <w:rPr>
              <w:noProof/>
              <w:lang w:eastAsia="fr-FR"/>
            </w:rPr>
          </w:pPr>
          <w:hyperlink w:history="1" w:anchor="_Toc106174160">
            <w:r w:rsidRPr="00BC2574" w:rsidR="008875E8">
              <w:rPr>
                <w:rStyle w:val="Lienhypertexte"/>
                <w:noProof/>
              </w:rPr>
              <w:t>CRITERES D’ENTREE</w:t>
            </w:r>
            <w:r w:rsidR="008875E8">
              <w:rPr>
                <w:noProof/>
                <w:webHidden/>
              </w:rPr>
              <w:tab/>
            </w:r>
            <w:r w:rsidR="008875E8">
              <w:rPr>
                <w:noProof/>
                <w:webHidden/>
              </w:rPr>
              <w:fldChar w:fldCharType="begin"/>
            </w:r>
            <w:r w:rsidR="008875E8">
              <w:rPr>
                <w:noProof/>
                <w:webHidden/>
              </w:rPr>
              <w:instrText xml:space="preserve"> PAGEREF _Toc106174160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385667F6" w14:textId="207B993B">
          <w:pPr>
            <w:pStyle w:val="TM3"/>
            <w:tabs>
              <w:tab w:val="right" w:leader="dot" w:pos="9062"/>
            </w:tabs>
            <w:rPr>
              <w:noProof/>
              <w:lang w:eastAsia="fr-FR"/>
            </w:rPr>
          </w:pPr>
          <w:hyperlink w:history="1" w:anchor="_Toc106174161">
            <w:r w:rsidRPr="00BC2574" w:rsidR="008875E8">
              <w:rPr>
                <w:rStyle w:val="Lienhypertexte"/>
                <w:noProof/>
              </w:rPr>
              <w:t>CRITERES DE SORTIE</w:t>
            </w:r>
            <w:r w:rsidR="008875E8">
              <w:rPr>
                <w:noProof/>
                <w:webHidden/>
              </w:rPr>
              <w:tab/>
            </w:r>
            <w:r w:rsidR="008875E8">
              <w:rPr>
                <w:noProof/>
                <w:webHidden/>
              </w:rPr>
              <w:fldChar w:fldCharType="begin"/>
            </w:r>
            <w:r w:rsidR="008875E8">
              <w:rPr>
                <w:noProof/>
                <w:webHidden/>
              </w:rPr>
              <w:instrText xml:space="preserve"> PAGEREF _Toc106174161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65DF0D86" w14:textId="0E95A744">
          <w:pPr>
            <w:pStyle w:val="TM2"/>
            <w:tabs>
              <w:tab w:val="right" w:leader="dot" w:pos="9062"/>
            </w:tabs>
            <w:rPr>
              <w:noProof/>
              <w:lang w:eastAsia="fr-FR"/>
            </w:rPr>
          </w:pPr>
          <w:hyperlink w:history="1" w:anchor="_Toc106174162">
            <w:r w:rsidRPr="00BC2574" w:rsidR="008875E8">
              <w:rPr>
                <w:rStyle w:val="Lienhypertexte"/>
                <w:noProof/>
              </w:rPr>
              <w:t>CRITERES D’ACCEPTANCE</w:t>
            </w:r>
            <w:r w:rsidR="008875E8">
              <w:rPr>
                <w:noProof/>
                <w:webHidden/>
              </w:rPr>
              <w:tab/>
            </w:r>
            <w:r w:rsidR="008875E8">
              <w:rPr>
                <w:noProof/>
                <w:webHidden/>
              </w:rPr>
              <w:fldChar w:fldCharType="begin"/>
            </w:r>
            <w:r w:rsidR="008875E8">
              <w:rPr>
                <w:noProof/>
                <w:webHidden/>
              </w:rPr>
              <w:instrText xml:space="preserve"> PAGEREF _Toc106174162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3916C09F" w14:textId="611328DD">
          <w:pPr>
            <w:pStyle w:val="TM2"/>
            <w:tabs>
              <w:tab w:val="right" w:leader="dot" w:pos="9062"/>
            </w:tabs>
            <w:rPr>
              <w:noProof/>
              <w:lang w:eastAsia="fr-FR"/>
            </w:rPr>
          </w:pPr>
          <w:hyperlink w:history="1" w:anchor="_Toc106174163">
            <w:r w:rsidRPr="00BC2574" w:rsidR="008875E8">
              <w:rPr>
                <w:rStyle w:val="Lienhypertexte"/>
                <w:noProof/>
              </w:rPr>
              <w:t>REPRISE ET SUSPENSION</w:t>
            </w:r>
            <w:r w:rsidR="008875E8">
              <w:rPr>
                <w:noProof/>
                <w:webHidden/>
              </w:rPr>
              <w:tab/>
            </w:r>
            <w:r w:rsidR="008875E8">
              <w:rPr>
                <w:noProof/>
                <w:webHidden/>
              </w:rPr>
              <w:fldChar w:fldCharType="begin"/>
            </w:r>
            <w:r w:rsidR="008875E8">
              <w:rPr>
                <w:noProof/>
                <w:webHidden/>
              </w:rPr>
              <w:instrText xml:space="preserve"> PAGEREF _Toc106174163 \h </w:instrText>
            </w:r>
            <w:r w:rsidR="008875E8">
              <w:rPr>
                <w:noProof/>
                <w:webHidden/>
              </w:rPr>
            </w:r>
            <w:r w:rsidR="008875E8">
              <w:rPr>
                <w:noProof/>
                <w:webHidden/>
              </w:rPr>
              <w:fldChar w:fldCharType="separate"/>
            </w:r>
            <w:r w:rsidR="00980DF0">
              <w:rPr>
                <w:noProof/>
                <w:webHidden/>
              </w:rPr>
              <w:t>4</w:t>
            </w:r>
            <w:r w:rsidR="008875E8">
              <w:rPr>
                <w:noProof/>
                <w:webHidden/>
              </w:rPr>
              <w:fldChar w:fldCharType="end"/>
            </w:r>
          </w:hyperlink>
        </w:p>
        <w:p w:rsidR="008875E8" w:rsidRDefault="004600B4" w14:paraId="38E85FAA" w14:textId="055D3850">
          <w:pPr>
            <w:pStyle w:val="TM2"/>
            <w:tabs>
              <w:tab w:val="right" w:leader="dot" w:pos="9062"/>
            </w:tabs>
            <w:rPr>
              <w:noProof/>
              <w:lang w:eastAsia="fr-FR"/>
            </w:rPr>
          </w:pPr>
          <w:hyperlink w:history="1" w:anchor="_Toc106174164">
            <w:r w:rsidRPr="00BC2574" w:rsidR="008875E8">
              <w:rPr>
                <w:rStyle w:val="Lienhypertexte"/>
                <w:noProof/>
              </w:rPr>
              <w:t>RISQUES ET CONTIGENCES</w:t>
            </w:r>
            <w:r w:rsidR="008875E8">
              <w:rPr>
                <w:noProof/>
                <w:webHidden/>
              </w:rPr>
              <w:tab/>
            </w:r>
            <w:r w:rsidR="008875E8">
              <w:rPr>
                <w:noProof/>
                <w:webHidden/>
              </w:rPr>
              <w:fldChar w:fldCharType="begin"/>
            </w:r>
            <w:r w:rsidR="008875E8">
              <w:rPr>
                <w:noProof/>
                <w:webHidden/>
              </w:rPr>
              <w:instrText xml:space="preserve"> PAGEREF _Toc106174164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45AAD6AC" w14:textId="6F495637">
          <w:pPr>
            <w:pStyle w:val="TM2"/>
            <w:tabs>
              <w:tab w:val="right" w:leader="dot" w:pos="9062"/>
            </w:tabs>
            <w:rPr>
              <w:noProof/>
              <w:lang w:eastAsia="fr-FR"/>
            </w:rPr>
          </w:pPr>
          <w:hyperlink w:history="1" w:anchor="_Toc106174165">
            <w:r w:rsidRPr="00BC2574" w:rsidR="008875E8">
              <w:rPr>
                <w:rStyle w:val="Lienhypertexte"/>
                <w:noProof/>
              </w:rPr>
              <w:t>ENVIRONEMENT ET OUTILS</w:t>
            </w:r>
            <w:r w:rsidR="008875E8">
              <w:rPr>
                <w:noProof/>
                <w:webHidden/>
              </w:rPr>
              <w:tab/>
            </w:r>
            <w:r w:rsidR="008875E8">
              <w:rPr>
                <w:noProof/>
                <w:webHidden/>
              </w:rPr>
              <w:fldChar w:fldCharType="begin"/>
            </w:r>
            <w:r w:rsidR="008875E8">
              <w:rPr>
                <w:noProof/>
                <w:webHidden/>
              </w:rPr>
              <w:instrText xml:space="preserve"> PAGEREF _Toc106174165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45FA5D20" w14:textId="447FD1F2">
          <w:pPr>
            <w:pStyle w:val="TM3"/>
            <w:tabs>
              <w:tab w:val="right" w:leader="dot" w:pos="9062"/>
            </w:tabs>
            <w:rPr>
              <w:noProof/>
              <w:lang w:eastAsia="fr-FR"/>
            </w:rPr>
          </w:pPr>
          <w:hyperlink w:history="1" w:anchor="_Toc106174166">
            <w:r w:rsidRPr="00BC2574" w:rsidR="008875E8">
              <w:rPr>
                <w:rStyle w:val="Lienhypertexte"/>
                <w:noProof/>
              </w:rPr>
              <w:t>ENVIRONEMENT</w:t>
            </w:r>
            <w:r w:rsidR="008875E8">
              <w:rPr>
                <w:noProof/>
                <w:webHidden/>
              </w:rPr>
              <w:tab/>
            </w:r>
            <w:r w:rsidR="008875E8">
              <w:rPr>
                <w:noProof/>
                <w:webHidden/>
              </w:rPr>
              <w:fldChar w:fldCharType="begin"/>
            </w:r>
            <w:r w:rsidR="008875E8">
              <w:rPr>
                <w:noProof/>
                <w:webHidden/>
              </w:rPr>
              <w:instrText xml:space="preserve"> PAGEREF _Toc106174166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30D369E5" w14:textId="5CE009CC">
          <w:pPr>
            <w:pStyle w:val="TM4"/>
            <w:tabs>
              <w:tab w:val="right" w:leader="dot" w:pos="9062"/>
            </w:tabs>
            <w:rPr>
              <w:noProof/>
            </w:rPr>
          </w:pPr>
          <w:hyperlink w:history="1" w:anchor="_Toc106174167">
            <w:r w:rsidRPr="00BC2574" w:rsidR="008875E8">
              <w:rPr>
                <w:rStyle w:val="Lienhypertexte"/>
                <w:noProof/>
              </w:rPr>
              <w:t>EXIGENCES MATÉRIELLES</w:t>
            </w:r>
            <w:r w:rsidR="008875E8">
              <w:rPr>
                <w:noProof/>
                <w:webHidden/>
              </w:rPr>
              <w:tab/>
            </w:r>
            <w:r w:rsidR="008875E8">
              <w:rPr>
                <w:noProof/>
                <w:webHidden/>
              </w:rPr>
              <w:fldChar w:fldCharType="begin"/>
            </w:r>
            <w:r w:rsidR="008875E8">
              <w:rPr>
                <w:noProof/>
                <w:webHidden/>
              </w:rPr>
              <w:instrText xml:space="preserve"> PAGEREF _Toc106174167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399244CB" w14:textId="79927BD6">
          <w:pPr>
            <w:pStyle w:val="TM3"/>
            <w:tabs>
              <w:tab w:val="right" w:leader="dot" w:pos="9062"/>
            </w:tabs>
            <w:rPr>
              <w:noProof/>
              <w:lang w:eastAsia="fr-FR"/>
            </w:rPr>
          </w:pPr>
          <w:hyperlink w:history="1" w:anchor="_Toc106174168">
            <w:r w:rsidRPr="00BC2574" w:rsidR="008875E8">
              <w:rPr>
                <w:rStyle w:val="Lienhypertexte"/>
                <w:noProof/>
              </w:rPr>
              <w:t>OUTILS DE TEST</w:t>
            </w:r>
            <w:r w:rsidR="008875E8">
              <w:rPr>
                <w:noProof/>
                <w:webHidden/>
              </w:rPr>
              <w:tab/>
            </w:r>
            <w:r w:rsidR="008875E8">
              <w:rPr>
                <w:noProof/>
                <w:webHidden/>
              </w:rPr>
              <w:fldChar w:fldCharType="begin"/>
            </w:r>
            <w:r w:rsidR="008875E8">
              <w:rPr>
                <w:noProof/>
                <w:webHidden/>
              </w:rPr>
              <w:instrText xml:space="preserve"> PAGEREF _Toc106174168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3B65E7FA" w14:textId="091013DB">
          <w:pPr>
            <w:pStyle w:val="TM4"/>
            <w:tabs>
              <w:tab w:val="right" w:leader="dot" w:pos="9062"/>
            </w:tabs>
            <w:rPr>
              <w:noProof/>
            </w:rPr>
          </w:pPr>
          <w:hyperlink w:history="1" w:anchor="_Toc106174169">
            <w:r w:rsidRPr="00BC2574" w:rsidR="008875E8">
              <w:rPr>
                <w:rStyle w:val="Lienhypertexte"/>
                <w:noProof/>
              </w:rPr>
              <w:t>ORGANISATION ET INSTALLATION DU SYSTEME AGILE</w:t>
            </w:r>
            <w:r w:rsidR="008875E8">
              <w:rPr>
                <w:noProof/>
                <w:webHidden/>
              </w:rPr>
              <w:tab/>
            </w:r>
            <w:r w:rsidR="008875E8">
              <w:rPr>
                <w:noProof/>
                <w:webHidden/>
              </w:rPr>
              <w:fldChar w:fldCharType="begin"/>
            </w:r>
            <w:r w:rsidR="008875E8">
              <w:rPr>
                <w:noProof/>
                <w:webHidden/>
              </w:rPr>
              <w:instrText xml:space="preserve"> PAGEREF _Toc106174169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4F813F8E" w14:textId="630FDD0E">
          <w:pPr>
            <w:pStyle w:val="TM4"/>
            <w:tabs>
              <w:tab w:val="right" w:leader="dot" w:pos="9062"/>
            </w:tabs>
            <w:rPr>
              <w:noProof/>
            </w:rPr>
          </w:pPr>
          <w:hyperlink w:history="1" w:anchor="_Toc106174170">
            <w:r w:rsidRPr="00BC2574" w:rsidR="008875E8">
              <w:rPr>
                <w:rStyle w:val="Lienhypertexte"/>
                <w:noProof/>
              </w:rPr>
              <w:t>TEST MANUEL</w:t>
            </w:r>
            <w:r w:rsidR="008875E8">
              <w:rPr>
                <w:noProof/>
                <w:webHidden/>
              </w:rPr>
              <w:tab/>
            </w:r>
            <w:r w:rsidR="008875E8">
              <w:rPr>
                <w:noProof/>
                <w:webHidden/>
              </w:rPr>
              <w:fldChar w:fldCharType="begin"/>
            </w:r>
            <w:r w:rsidR="008875E8">
              <w:rPr>
                <w:noProof/>
                <w:webHidden/>
              </w:rPr>
              <w:instrText xml:space="preserve"> PAGEREF _Toc106174170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2C700D58" w14:textId="0A35CD1B">
          <w:pPr>
            <w:pStyle w:val="TM4"/>
            <w:tabs>
              <w:tab w:val="right" w:leader="dot" w:pos="9062"/>
            </w:tabs>
            <w:rPr>
              <w:noProof/>
            </w:rPr>
          </w:pPr>
          <w:hyperlink w:history="1" w:anchor="_Toc106174171">
            <w:r w:rsidRPr="00BC2574" w:rsidR="008875E8">
              <w:rPr>
                <w:rStyle w:val="Lienhypertexte"/>
                <w:noProof/>
              </w:rPr>
              <w:t>TEST AUTO</w:t>
            </w:r>
            <w:r w:rsidR="008875E8">
              <w:rPr>
                <w:noProof/>
                <w:webHidden/>
              </w:rPr>
              <w:tab/>
            </w:r>
            <w:r w:rsidR="008875E8">
              <w:rPr>
                <w:noProof/>
                <w:webHidden/>
              </w:rPr>
              <w:fldChar w:fldCharType="begin"/>
            </w:r>
            <w:r w:rsidR="008875E8">
              <w:rPr>
                <w:noProof/>
                <w:webHidden/>
              </w:rPr>
              <w:instrText xml:space="preserve"> PAGEREF _Toc106174171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61BCABE1" w14:textId="1E06C435">
          <w:pPr>
            <w:pStyle w:val="TM4"/>
            <w:tabs>
              <w:tab w:val="right" w:leader="dot" w:pos="9062"/>
            </w:tabs>
            <w:rPr>
              <w:noProof/>
            </w:rPr>
          </w:pPr>
          <w:hyperlink w:history="1" w:anchor="_Toc106174172">
            <w:r w:rsidRPr="00BC2574" w:rsidR="008875E8">
              <w:rPr>
                <w:rStyle w:val="Lienhypertexte"/>
                <w:noProof/>
              </w:rPr>
              <w:t>TEST MOBILE</w:t>
            </w:r>
            <w:r w:rsidR="008875E8">
              <w:rPr>
                <w:noProof/>
                <w:webHidden/>
              </w:rPr>
              <w:tab/>
            </w:r>
            <w:r w:rsidR="008875E8">
              <w:rPr>
                <w:noProof/>
                <w:webHidden/>
              </w:rPr>
              <w:fldChar w:fldCharType="begin"/>
            </w:r>
            <w:r w:rsidR="008875E8">
              <w:rPr>
                <w:noProof/>
                <w:webHidden/>
              </w:rPr>
              <w:instrText xml:space="preserve"> PAGEREF _Toc106174172 \h </w:instrText>
            </w:r>
            <w:r w:rsidR="008875E8">
              <w:rPr>
                <w:noProof/>
                <w:webHidden/>
              </w:rPr>
            </w:r>
            <w:r w:rsidR="008875E8">
              <w:rPr>
                <w:noProof/>
                <w:webHidden/>
              </w:rPr>
              <w:fldChar w:fldCharType="separate"/>
            </w:r>
            <w:r w:rsidR="00980DF0">
              <w:rPr>
                <w:noProof/>
                <w:webHidden/>
              </w:rPr>
              <w:t>5</w:t>
            </w:r>
            <w:r w:rsidR="008875E8">
              <w:rPr>
                <w:noProof/>
                <w:webHidden/>
              </w:rPr>
              <w:fldChar w:fldCharType="end"/>
            </w:r>
          </w:hyperlink>
        </w:p>
        <w:p w:rsidR="008875E8" w:rsidRDefault="004600B4" w14:paraId="1E1AB872" w14:textId="54319F7F">
          <w:pPr>
            <w:pStyle w:val="TM1"/>
            <w:tabs>
              <w:tab w:val="right" w:leader="dot" w:pos="9062"/>
            </w:tabs>
            <w:rPr>
              <w:noProof/>
              <w:lang w:eastAsia="fr-FR"/>
            </w:rPr>
          </w:pPr>
          <w:hyperlink w:history="1" w:anchor="_Toc106174173">
            <w:r w:rsidRPr="00BC2574" w:rsidR="008875E8">
              <w:rPr>
                <w:rStyle w:val="Lienhypertexte"/>
                <w:noProof/>
              </w:rPr>
              <w:t>PLANIFICATION &amp; EXECUTION</w:t>
            </w:r>
            <w:r w:rsidR="008875E8">
              <w:rPr>
                <w:noProof/>
                <w:webHidden/>
              </w:rPr>
              <w:tab/>
            </w:r>
            <w:r w:rsidR="008875E8">
              <w:rPr>
                <w:noProof/>
                <w:webHidden/>
              </w:rPr>
              <w:fldChar w:fldCharType="begin"/>
            </w:r>
            <w:r w:rsidR="008875E8">
              <w:rPr>
                <w:noProof/>
                <w:webHidden/>
              </w:rPr>
              <w:instrText xml:space="preserve"> PAGEREF _Toc106174173 \h </w:instrText>
            </w:r>
            <w:r w:rsidR="008875E8">
              <w:rPr>
                <w:noProof/>
                <w:webHidden/>
              </w:rPr>
            </w:r>
            <w:r w:rsidR="008875E8">
              <w:rPr>
                <w:noProof/>
                <w:webHidden/>
              </w:rPr>
              <w:fldChar w:fldCharType="separate"/>
            </w:r>
            <w:r w:rsidR="00980DF0">
              <w:rPr>
                <w:noProof/>
                <w:webHidden/>
              </w:rPr>
              <w:t>6</w:t>
            </w:r>
            <w:r w:rsidR="008875E8">
              <w:rPr>
                <w:noProof/>
                <w:webHidden/>
              </w:rPr>
              <w:fldChar w:fldCharType="end"/>
            </w:r>
          </w:hyperlink>
        </w:p>
        <w:p w:rsidR="008875E8" w:rsidRDefault="004600B4" w14:paraId="0222C1DD" w14:textId="0FAE1AAF">
          <w:pPr>
            <w:pStyle w:val="TM2"/>
            <w:tabs>
              <w:tab w:val="right" w:leader="dot" w:pos="9062"/>
            </w:tabs>
            <w:rPr>
              <w:noProof/>
              <w:lang w:eastAsia="fr-FR"/>
            </w:rPr>
          </w:pPr>
          <w:hyperlink w:history="1" w:anchor="_Toc106174174">
            <w:r w:rsidRPr="00BC2574" w:rsidR="008875E8">
              <w:rPr>
                <w:rStyle w:val="Lienhypertexte"/>
                <w:noProof/>
              </w:rPr>
              <w:t>PLANIFICATION</w:t>
            </w:r>
            <w:r w:rsidR="008875E8">
              <w:rPr>
                <w:noProof/>
                <w:webHidden/>
              </w:rPr>
              <w:tab/>
            </w:r>
            <w:r w:rsidR="008875E8">
              <w:rPr>
                <w:noProof/>
                <w:webHidden/>
              </w:rPr>
              <w:fldChar w:fldCharType="begin"/>
            </w:r>
            <w:r w:rsidR="008875E8">
              <w:rPr>
                <w:noProof/>
                <w:webHidden/>
              </w:rPr>
              <w:instrText xml:space="preserve"> PAGEREF _Toc106174174 \h </w:instrText>
            </w:r>
            <w:r w:rsidR="008875E8">
              <w:rPr>
                <w:noProof/>
                <w:webHidden/>
              </w:rPr>
            </w:r>
            <w:r w:rsidR="008875E8">
              <w:rPr>
                <w:noProof/>
                <w:webHidden/>
              </w:rPr>
              <w:fldChar w:fldCharType="separate"/>
            </w:r>
            <w:r w:rsidR="00980DF0">
              <w:rPr>
                <w:noProof/>
                <w:webHidden/>
              </w:rPr>
              <w:t>6</w:t>
            </w:r>
            <w:r w:rsidR="008875E8">
              <w:rPr>
                <w:noProof/>
                <w:webHidden/>
              </w:rPr>
              <w:fldChar w:fldCharType="end"/>
            </w:r>
          </w:hyperlink>
        </w:p>
        <w:p w:rsidR="008875E8" w:rsidRDefault="004600B4" w14:paraId="0A73E39A" w14:textId="010E2753">
          <w:pPr>
            <w:pStyle w:val="TM2"/>
            <w:tabs>
              <w:tab w:val="right" w:leader="dot" w:pos="9062"/>
            </w:tabs>
            <w:rPr>
              <w:noProof/>
              <w:lang w:eastAsia="fr-FR"/>
            </w:rPr>
          </w:pPr>
          <w:hyperlink w:history="1" w:anchor="_Toc106174175">
            <w:r w:rsidRPr="00BC2574" w:rsidR="008875E8">
              <w:rPr>
                <w:rStyle w:val="Lienhypertexte"/>
                <w:noProof/>
              </w:rPr>
              <w:t>PLAN DE TEST</w:t>
            </w:r>
            <w:r w:rsidR="008875E8">
              <w:rPr>
                <w:noProof/>
                <w:webHidden/>
              </w:rPr>
              <w:tab/>
            </w:r>
            <w:r w:rsidR="008875E8">
              <w:rPr>
                <w:noProof/>
                <w:webHidden/>
              </w:rPr>
              <w:fldChar w:fldCharType="begin"/>
            </w:r>
            <w:r w:rsidR="008875E8">
              <w:rPr>
                <w:noProof/>
                <w:webHidden/>
              </w:rPr>
              <w:instrText xml:space="preserve"> PAGEREF _Toc106174175 \h </w:instrText>
            </w:r>
            <w:r w:rsidR="008875E8">
              <w:rPr>
                <w:noProof/>
                <w:webHidden/>
              </w:rPr>
            </w:r>
            <w:r w:rsidR="008875E8">
              <w:rPr>
                <w:noProof/>
                <w:webHidden/>
              </w:rPr>
              <w:fldChar w:fldCharType="separate"/>
            </w:r>
            <w:r w:rsidR="00980DF0">
              <w:rPr>
                <w:noProof/>
                <w:webHidden/>
              </w:rPr>
              <w:t>6</w:t>
            </w:r>
            <w:r w:rsidR="008875E8">
              <w:rPr>
                <w:noProof/>
                <w:webHidden/>
              </w:rPr>
              <w:fldChar w:fldCharType="end"/>
            </w:r>
          </w:hyperlink>
        </w:p>
        <w:p w:rsidR="008875E8" w:rsidRDefault="004600B4" w14:paraId="1AEF33C9" w14:textId="105FF125">
          <w:pPr>
            <w:pStyle w:val="TM3"/>
            <w:tabs>
              <w:tab w:val="right" w:leader="dot" w:pos="9062"/>
            </w:tabs>
            <w:rPr>
              <w:noProof/>
              <w:lang w:eastAsia="fr-FR"/>
            </w:rPr>
          </w:pPr>
          <w:hyperlink w:history="1" w:anchor="_Toc106174176">
            <w:r w:rsidRPr="00BC2574" w:rsidR="008875E8">
              <w:rPr>
                <w:rStyle w:val="Lienhypertexte"/>
                <w:noProof/>
              </w:rPr>
              <w:t>ROLES ET REPARTITION DES TACHES</w:t>
            </w:r>
            <w:r w:rsidR="008875E8">
              <w:rPr>
                <w:noProof/>
                <w:webHidden/>
              </w:rPr>
              <w:tab/>
            </w:r>
            <w:r w:rsidR="008875E8">
              <w:rPr>
                <w:noProof/>
                <w:webHidden/>
              </w:rPr>
              <w:fldChar w:fldCharType="begin"/>
            </w:r>
            <w:r w:rsidR="008875E8">
              <w:rPr>
                <w:noProof/>
                <w:webHidden/>
              </w:rPr>
              <w:instrText xml:space="preserve"> PAGEREF _Toc106174176 \h </w:instrText>
            </w:r>
            <w:r w:rsidR="008875E8">
              <w:rPr>
                <w:noProof/>
                <w:webHidden/>
              </w:rPr>
            </w:r>
            <w:r w:rsidR="008875E8">
              <w:rPr>
                <w:noProof/>
                <w:webHidden/>
              </w:rPr>
              <w:fldChar w:fldCharType="separate"/>
            </w:r>
            <w:r w:rsidR="00980DF0">
              <w:rPr>
                <w:noProof/>
                <w:webHidden/>
              </w:rPr>
              <w:t>6</w:t>
            </w:r>
            <w:r w:rsidR="008875E8">
              <w:rPr>
                <w:noProof/>
                <w:webHidden/>
              </w:rPr>
              <w:fldChar w:fldCharType="end"/>
            </w:r>
          </w:hyperlink>
        </w:p>
        <w:p w:rsidR="008875E8" w:rsidRDefault="004600B4" w14:paraId="65A27043" w14:textId="263B8CFD">
          <w:pPr>
            <w:pStyle w:val="TM2"/>
            <w:tabs>
              <w:tab w:val="right" w:leader="dot" w:pos="9062"/>
            </w:tabs>
            <w:rPr>
              <w:noProof/>
              <w:lang w:eastAsia="fr-FR"/>
            </w:rPr>
          </w:pPr>
          <w:hyperlink w:history="1" w:anchor="_Toc106174177">
            <w:r w:rsidRPr="00BC2574" w:rsidR="008875E8">
              <w:rPr>
                <w:rStyle w:val="Lienhypertexte"/>
                <w:noProof/>
              </w:rPr>
              <w:t>EXECUTION</w:t>
            </w:r>
            <w:r w:rsidR="008875E8">
              <w:rPr>
                <w:noProof/>
                <w:webHidden/>
              </w:rPr>
              <w:tab/>
            </w:r>
            <w:r w:rsidR="008875E8">
              <w:rPr>
                <w:noProof/>
                <w:webHidden/>
              </w:rPr>
              <w:fldChar w:fldCharType="begin"/>
            </w:r>
            <w:r w:rsidR="008875E8">
              <w:rPr>
                <w:noProof/>
                <w:webHidden/>
              </w:rPr>
              <w:instrText xml:space="preserve"> PAGEREF _Toc106174177 \h </w:instrText>
            </w:r>
            <w:r w:rsidR="008875E8">
              <w:rPr>
                <w:noProof/>
                <w:webHidden/>
              </w:rPr>
            </w:r>
            <w:r w:rsidR="008875E8">
              <w:rPr>
                <w:noProof/>
                <w:webHidden/>
              </w:rPr>
              <w:fldChar w:fldCharType="separate"/>
            </w:r>
            <w:r w:rsidR="00980DF0">
              <w:rPr>
                <w:noProof/>
                <w:webHidden/>
              </w:rPr>
              <w:t>6</w:t>
            </w:r>
            <w:r w:rsidR="008875E8">
              <w:rPr>
                <w:noProof/>
                <w:webHidden/>
              </w:rPr>
              <w:fldChar w:fldCharType="end"/>
            </w:r>
          </w:hyperlink>
        </w:p>
        <w:p w:rsidR="008875E8" w:rsidRDefault="004600B4" w14:paraId="23B9AB85" w14:textId="70A72897">
          <w:pPr>
            <w:pStyle w:val="TM3"/>
            <w:tabs>
              <w:tab w:val="right" w:leader="dot" w:pos="9062"/>
            </w:tabs>
            <w:rPr>
              <w:noProof/>
              <w:lang w:eastAsia="fr-FR"/>
            </w:rPr>
          </w:pPr>
          <w:hyperlink w:history="1" w:anchor="_Toc106174178">
            <w:r w:rsidRPr="00BC2574" w:rsidR="008875E8">
              <w:rPr>
                <w:rStyle w:val="Lienhypertexte"/>
                <w:rFonts w:eastAsia="ArialMT"/>
                <w:noProof/>
              </w:rPr>
              <w:t>TYPES DE TEST</w:t>
            </w:r>
            <w:r w:rsidR="008875E8">
              <w:rPr>
                <w:noProof/>
                <w:webHidden/>
              </w:rPr>
              <w:tab/>
            </w:r>
            <w:r w:rsidR="008875E8">
              <w:rPr>
                <w:noProof/>
                <w:webHidden/>
              </w:rPr>
              <w:fldChar w:fldCharType="begin"/>
            </w:r>
            <w:r w:rsidR="008875E8">
              <w:rPr>
                <w:noProof/>
                <w:webHidden/>
              </w:rPr>
              <w:instrText xml:space="preserve"> PAGEREF _Toc106174178 \h </w:instrText>
            </w:r>
            <w:r w:rsidR="008875E8">
              <w:rPr>
                <w:noProof/>
                <w:webHidden/>
              </w:rPr>
            </w:r>
            <w:r w:rsidR="008875E8">
              <w:rPr>
                <w:noProof/>
                <w:webHidden/>
              </w:rPr>
              <w:fldChar w:fldCharType="separate"/>
            </w:r>
            <w:r w:rsidR="00980DF0">
              <w:rPr>
                <w:noProof/>
                <w:webHidden/>
              </w:rPr>
              <w:t>6</w:t>
            </w:r>
            <w:r w:rsidR="008875E8">
              <w:rPr>
                <w:noProof/>
                <w:webHidden/>
              </w:rPr>
              <w:fldChar w:fldCharType="end"/>
            </w:r>
          </w:hyperlink>
        </w:p>
        <w:p w:rsidR="008875E8" w:rsidRDefault="004600B4" w14:paraId="24F5E223" w14:textId="70DE81F6">
          <w:pPr>
            <w:pStyle w:val="TM4"/>
            <w:tabs>
              <w:tab w:val="right" w:leader="dot" w:pos="9062"/>
            </w:tabs>
            <w:rPr>
              <w:noProof/>
            </w:rPr>
          </w:pPr>
          <w:hyperlink w:history="1" w:anchor="_Toc106174179">
            <w:r w:rsidRPr="00BC2574" w:rsidR="008875E8">
              <w:rPr>
                <w:rStyle w:val="Lienhypertexte"/>
                <w:noProof/>
              </w:rPr>
              <w:t>TEST UNITAIRE</w:t>
            </w:r>
            <w:r w:rsidR="008875E8">
              <w:rPr>
                <w:noProof/>
                <w:webHidden/>
              </w:rPr>
              <w:tab/>
            </w:r>
            <w:r w:rsidR="008875E8">
              <w:rPr>
                <w:noProof/>
                <w:webHidden/>
              </w:rPr>
              <w:fldChar w:fldCharType="begin"/>
            </w:r>
            <w:r w:rsidR="008875E8">
              <w:rPr>
                <w:noProof/>
                <w:webHidden/>
              </w:rPr>
              <w:instrText xml:space="preserve"> PAGEREF _Toc106174179 \h </w:instrText>
            </w:r>
            <w:r w:rsidR="008875E8">
              <w:rPr>
                <w:noProof/>
                <w:webHidden/>
              </w:rPr>
            </w:r>
            <w:r w:rsidR="008875E8">
              <w:rPr>
                <w:noProof/>
                <w:webHidden/>
              </w:rPr>
              <w:fldChar w:fldCharType="separate"/>
            </w:r>
            <w:r w:rsidR="00980DF0">
              <w:rPr>
                <w:noProof/>
                <w:webHidden/>
              </w:rPr>
              <w:t>6</w:t>
            </w:r>
            <w:r w:rsidR="008875E8">
              <w:rPr>
                <w:noProof/>
                <w:webHidden/>
              </w:rPr>
              <w:fldChar w:fldCharType="end"/>
            </w:r>
          </w:hyperlink>
        </w:p>
        <w:p w:rsidR="008875E8" w:rsidRDefault="004600B4" w14:paraId="07F123DF" w14:textId="02918C4F">
          <w:pPr>
            <w:pStyle w:val="TM4"/>
            <w:tabs>
              <w:tab w:val="right" w:leader="dot" w:pos="9062"/>
            </w:tabs>
            <w:rPr>
              <w:noProof/>
            </w:rPr>
          </w:pPr>
          <w:hyperlink w:history="1" w:anchor="_Toc106174180">
            <w:r w:rsidRPr="00BC2574" w:rsidR="008875E8">
              <w:rPr>
                <w:rStyle w:val="Lienhypertexte"/>
                <w:noProof/>
              </w:rPr>
              <w:t>TEST DES FONCTIONNALITES</w:t>
            </w:r>
            <w:r w:rsidR="008875E8">
              <w:rPr>
                <w:noProof/>
                <w:webHidden/>
              </w:rPr>
              <w:tab/>
            </w:r>
            <w:r w:rsidR="008875E8">
              <w:rPr>
                <w:noProof/>
                <w:webHidden/>
              </w:rPr>
              <w:fldChar w:fldCharType="begin"/>
            </w:r>
            <w:r w:rsidR="008875E8">
              <w:rPr>
                <w:noProof/>
                <w:webHidden/>
              </w:rPr>
              <w:instrText xml:space="preserve"> PAGEREF _Toc106174180 \h </w:instrText>
            </w:r>
            <w:r w:rsidR="008875E8">
              <w:rPr>
                <w:noProof/>
                <w:webHidden/>
              </w:rPr>
            </w:r>
            <w:r w:rsidR="008875E8">
              <w:rPr>
                <w:noProof/>
                <w:webHidden/>
              </w:rPr>
              <w:fldChar w:fldCharType="separate"/>
            </w:r>
            <w:r w:rsidR="00980DF0">
              <w:rPr>
                <w:noProof/>
                <w:webHidden/>
              </w:rPr>
              <w:t>6</w:t>
            </w:r>
            <w:r w:rsidR="008875E8">
              <w:rPr>
                <w:noProof/>
                <w:webHidden/>
              </w:rPr>
              <w:fldChar w:fldCharType="end"/>
            </w:r>
          </w:hyperlink>
        </w:p>
        <w:p w:rsidR="008875E8" w:rsidRDefault="004600B4" w14:paraId="48F9DC9B" w14:textId="04C63665">
          <w:pPr>
            <w:pStyle w:val="TM4"/>
            <w:tabs>
              <w:tab w:val="right" w:leader="dot" w:pos="9062"/>
            </w:tabs>
            <w:rPr>
              <w:noProof/>
            </w:rPr>
          </w:pPr>
          <w:hyperlink w:history="1" w:anchor="_Toc106174181">
            <w:r w:rsidRPr="00BC2574" w:rsidR="008875E8">
              <w:rPr>
                <w:rStyle w:val="Lienhypertexte"/>
                <w:noProof/>
              </w:rPr>
              <w:t>TEST DE ROBUSTESSE</w:t>
            </w:r>
            <w:r w:rsidR="008875E8">
              <w:rPr>
                <w:noProof/>
                <w:webHidden/>
              </w:rPr>
              <w:tab/>
            </w:r>
            <w:r w:rsidR="008875E8">
              <w:rPr>
                <w:noProof/>
                <w:webHidden/>
              </w:rPr>
              <w:fldChar w:fldCharType="begin"/>
            </w:r>
            <w:r w:rsidR="008875E8">
              <w:rPr>
                <w:noProof/>
                <w:webHidden/>
              </w:rPr>
              <w:instrText xml:space="preserve"> PAGEREF _Toc106174181 \h </w:instrText>
            </w:r>
            <w:r w:rsidR="008875E8">
              <w:rPr>
                <w:noProof/>
                <w:webHidden/>
              </w:rPr>
            </w:r>
            <w:r w:rsidR="008875E8">
              <w:rPr>
                <w:noProof/>
                <w:webHidden/>
              </w:rPr>
              <w:fldChar w:fldCharType="separate"/>
            </w:r>
            <w:r w:rsidR="00980DF0">
              <w:rPr>
                <w:noProof/>
                <w:webHidden/>
              </w:rPr>
              <w:t>7</w:t>
            </w:r>
            <w:r w:rsidR="008875E8">
              <w:rPr>
                <w:noProof/>
                <w:webHidden/>
              </w:rPr>
              <w:fldChar w:fldCharType="end"/>
            </w:r>
          </w:hyperlink>
        </w:p>
        <w:p w:rsidR="008875E8" w:rsidRDefault="004600B4" w14:paraId="349101CC" w14:textId="76E256BC">
          <w:pPr>
            <w:pStyle w:val="TM4"/>
            <w:tabs>
              <w:tab w:val="right" w:leader="dot" w:pos="9062"/>
            </w:tabs>
            <w:rPr>
              <w:noProof/>
            </w:rPr>
          </w:pPr>
          <w:hyperlink w:history="1" w:anchor="_Toc106174182">
            <w:r w:rsidRPr="00BC2574" w:rsidR="008875E8">
              <w:rPr>
                <w:rStyle w:val="Lienhypertexte"/>
                <w:noProof/>
              </w:rPr>
              <w:t>TEST DE PERFORMANCE</w:t>
            </w:r>
            <w:r w:rsidR="008875E8">
              <w:rPr>
                <w:noProof/>
                <w:webHidden/>
              </w:rPr>
              <w:tab/>
            </w:r>
            <w:r w:rsidR="008875E8">
              <w:rPr>
                <w:noProof/>
                <w:webHidden/>
              </w:rPr>
              <w:fldChar w:fldCharType="begin"/>
            </w:r>
            <w:r w:rsidR="008875E8">
              <w:rPr>
                <w:noProof/>
                <w:webHidden/>
              </w:rPr>
              <w:instrText xml:space="preserve"> PAGEREF _Toc106174182 \h </w:instrText>
            </w:r>
            <w:r w:rsidR="008875E8">
              <w:rPr>
                <w:noProof/>
                <w:webHidden/>
              </w:rPr>
            </w:r>
            <w:r w:rsidR="008875E8">
              <w:rPr>
                <w:noProof/>
                <w:webHidden/>
              </w:rPr>
              <w:fldChar w:fldCharType="separate"/>
            </w:r>
            <w:r w:rsidR="00980DF0">
              <w:rPr>
                <w:noProof/>
                <w:webHidden/>
              </w:rPr>
              <w:t>7</w:t>
            </w:r>
            <w:r w:rsidR="008875E8">
              <w:rPr>
                <w:noProof/>
                <w:webHidden/>
              </w:rPr>
              <w:fldChar w:fldCharType="end"/>
            </w:r>
          </w:hyperlink>
        </w:p>
        <w:p w:rsidR="008875E8" w:rsidRDefault="004600B4" w14:paraId="39FEC0A2" w14:textId="322F3278">
          <w:pPr>
            <w:pStyle w:val="TM4"/>
            <w:tabs>
              <w:tab w:val="right" w:leader="dot" w:pos="9062"/>
            </w:tabs>
            <w:rPr>
              <w:noProof/>
            </w:rPr>
          </w:pPr>
          <w:hyperlink w:history="1" w:anchor="_Toc106174183">
            <w:r w:rsidRPr="00BC2574" w:rsidR="008875E8">
              <w:rPr>
                <w:rStyle w:val="Lienhypertexte"/>
                <w:noProof/>
              </w:rPr>
              <w:t>TEST MOBILE</w:t>
            </w:r>
            <w:r w:rsidR="008875E8">
              <w:rPr>
                <w:noProof/>
                <w:webHidden/>
              </w:rPr>
              <w:tab/>
            </w:r>
            <w:r w:rsidR="008875E8">
              <w:rPr>
                <w:noProof/>
                <w:webHidden/>
              </w:rPr>
              <w:fldChar w:fldCharType="begin"/>
            </w:r>
            <w:r w:rsidR="008875E8">
              <w:rPr>
                <w:noProof/>
                <w:webHidden/>
              </w:rPr>
              <w:instrText xml:space="preserve"> PAGEREF _Toc106174183 \h </w:instrText>
            </w:r>
            <w:r w:rsidR="008875E8">
              <w:rPr>
                <w:noProof/>
                <w:webHidden/>
              </w:rPr>
            </w:r>
            <w:r w:rsidR="008875E8">
              <w:rPr>
                <w:noProof/>
                <w:webHidden/>
              </w:rPr>
              <w:fldChar w:fldCharType="separate"/>
            </w:r>
            <w:r w:rsidR="00980DF0">
              <w:rPr>
                <w:noProof/>
                <w:webHidden/>
              </w:rPr>
              <w:t>7</w:t>
            </w:r>
            <w:r w:rsidR="008875E8">
              <w:rPr>
                <w:noProof/>
                <w:webHidden/>
              </w:rPr>
              <w:fldChar w:fldCharType="end"/>
            </w:r>
          </w:hyperlink>
        </w:p>
        <w:p w:rsidR="008875E8" w:rsidRDefault="004600B4" w14:paraId="7D30D24D" w14:textId="1645F2BB">
          <w:pPr>
            <w:pStyle w:val="TM2"/>
            <w:tabs>
              <w:tab w:val="right" w:leader="dot" w:pos="9062"/>
            </w:tabs>
            <w:rPr>
              <w:noProof/>
              <w:lang w:eastAsia="fr-FR"/>
            </w:rPr>
          </w:pPr>
          <w:hyperlink w:history="1" w:anchor="_Toc106174184">
            <w:r w:rsidRPr="00BC2574" w:rsidR="008875E8">
              <w:rPr>
                <w:rStyle w:val="Lienhypertexte"/>
                <w:noProof/>
              </w:rPr>
              <w:t>LIVRABLES</w:t>
            </w:r>
            <w:r w:rsidR="008875E8">
              <w:rPr>
                <w:noProof/>
                <w:webHidden/>
              </w:rPr>
              <w:tab/>
            </w:r>
            <w:r w:rsidR="008875E8">
              <w:rPr>
                <w:noProof/>
                <w:webHidden/>
              </w:rPr>
              <w:fldChar w:fldCharType="begin"/>
            </w:r>
            <w:r w:rsidR="008875E8">
              <w:rPr>
                <w:noProof/>
                <w:webHidden/>
              </w:rPr>
              <w:instrText xml:space="preserve"> PAGEREF _Toc106174184 \h </w:instrText>
            </w:r>
            <w:r w:rsidR="008875E8">
              <w:rPr>
                <w:noProof/>
                <w:webHidden/>
              </w:rPr>
            </w:r>
            <w:r w:rsidR="008875E8">
              <w:rPr>
                <w:noProof/>
                <w:webHidden/>
              </w:rPr>
              <w:fldChar w:fldCharType="separate"/>
            </w:r>
            <w:r w:rsidR="00980DF0">
              <w:rPr>
                <w:noProof/>
                <w:webHidden/>
              </w:rPr>
              <w:t>7</w:t>
            </w:r>
            <w:r w:rsidR="008875E8">
              <w:rPr>
                <w:noProof/>
                <w:webHidden/>
              </w:rPr>
              <w:fldChar w:fldCharType="end"/>
            </w:r>
          </w:hyperlink>
        </w:p>
        <w:p w:rsidRPr="00C365B4" w:rsidR="00497CE5" w:rsidP="008875E8" w:rsidRDefault="008875E8" w14:paraId="5CB1434C" w14:textId="5500D0CD">
          <w:pPr>
            <w:pStyle w:val="TM2"/>
            <w:tabs>
              <w:tab w:val="right" w:leader="dot" w:pos="9060"/>
            </w:tabs>
            <w:ind w:left="0"/>
            <w:rPr>
              <w:rStyle w:val="Lienhypertexte"/>
            </w:rPr>
          </w:pPr>
          <w:r>
            <w:fldChar w:fldCharType="end"/>
          </w:r>
        </w:p>
      </w:sdtContent>
    </w:sdt>
    <w:p w:rsidR="2BEE82C2" w:rsidRDefault="2BEE82C2" w14:paraId="0552AF62" w14:textId="02EA90C1">
      <w:r>
        <w:br w:type="page"/>
      </w:r>
    </w:p>
    <w:p w:rsidR="00497CE5" w:rsidP="00497CE5" w:rsidRDefault="00497CE5" w14:paraId="39356444" w14:textId="06ED359C">
      <w:pPr>
        <w:pStyle w:val="Titre1"/>
        <w:jc w:val="both"/>
      </w:pPr>
      <w:bookmarkStart w:name="_Toc1693627147" w:id="0"/>
      <w:bookmarkStart w:name="_Toc106174147" w:id="1"/>
      <w:r w:rsidR="00497CE5">
        <w:rPr/>
        <w:t>Introduction</w:t>
      </w:r>
      <w:bookmarkEnd w:id="0"/>
      <w:bookmarkEnd w:id="1"/>
    </w:p>
    <w:p w:rsidR="00E517D3" w:rsidP="00500436" w:rsidRDefault="00E517D3" w14:paraId="582B9CA2" w14:textId="77777777">
      <w:pPr>
        <w:jc w:val="both"/>
        <w:rPr>
          <w:rStyle w:val="hgkelc"/>
        </w:rPr>
      </w:pPr>
      <w:r>
        <w:rPr>
          <w:rStyle w:val="hgkelc"/>
        </w:rPr>
        <w:t xml:space="preserve">Ce document a pour objectif de préparer la feuille de route des </w:t>
      </w:r>
      <w:r w:rsidRPr="00E517D3">
        <w:rPr>
          <w:rStyle w:val="hgkelc"/>
        </w:rPr>
        <w:t>tests</w:t>
      </w:r>
      <w:r>
        <w:rPr>
          <w:rStyle w:val="hgkelc"/>
        </w:rPr>
        <w:t xml:space="preserve"> fonctionnels, en définissant une vision, un planning et une méthodologie. Il </w:t>
      </w:r>
      <w:r w:rsidR="003F73F2">
        <w:rPr>
          <w:rStyle w:val="hgkelc"/>
        </w:rPr>
        <w:t xml:space="preserve">couvre le périmètre suivant : </w:t>
      </w:r>
    </w:p>
    <w:p w:rsidR="00E517D3" w:rsidP="00E517D3" w:rsidRDefault="003F73F2" w14:paraId="4BA7EA25" w14:textId="77777777">
      <w:pPr>
        <w:pStyle w:val="Paragraphedeliste"/>
        <w:numPr>
          <w:ilvl w:val="0"/>
          <w:numId w:val="33"/>
        </w:numPr>
        <w:jc w:val="both"/>
        <w:rPr>
          <w:rStyle w:val="hgkelc"/>
        </w:rPr>
      </w:pPr>
      <w:r>
        <w:rPr>
          <w:rStyle w:val="hgkelc"/>
        </w:rPr>
        <w:t xml:space="preserve">Mesure de la performance de la solution : indicateurs. </w:t>
      </w:r>
    </w:p>
    <w:p w:rsidR="00E517D3" w:rsidP="00E517D3" w:rsidRDefault="003F73F2" w14:paraId="1F5A5278" w14:textId="77777777">
      <w:pPr>
        <w:pStyle w:val="Paragraphedeliste"/>
        <w:numPr>
          <w:ilvl w:val="0"/>
          <w:numId w:val="33"/>
        </w:numPr>
        <w:jc w:val="both"/>
        <w:rPr>
          <w:rStyle w:val="hgkelc"/>
        </w:rPr>
      </w:pPr>
      <w:r>
        <w:rPr>
          <w:rStyle w:val="hgkelc"/>
        </w:rPr>
        <w:t xml:space="preserve">Analyse de la performance de la solution : campagnes, scénarios, cas et jeux de données de l'ensemble des </w:t>
      </w:r>
      <w:r w:rsidRPr="00E517D3">
        <w:rPr>
          <w:rStyle w:val="hgkelc"/>
        </w:rPr>
        <w:t>tests</w:t>
      </w:r>
      <w:r>
        <w:rPr>
          <w:rStyle w:val="hgkelc"/>
        </w:rPr>
        <w:t xml:space="preserve">. </w:t>
      </w:r>
    </w:p>
    <w:p w:rsidR="00497CE5" w:rsidP="00E517D3" w:rsidRDefault="003F73F2" w14:paraId="4C99E741" w14:textId="03CE608A">
      <w:pPr>
        <w:pStyle w:val="Paragraphedeliste"/>
        <w:numPr>
          <w:ilvl w:val="0"/>
          <w:numId w:val="33"/>
        </w:numPr>
        <w:jc w:val="both"/>
        <w:rPr>
          <w:rStyle w:val="hgkelc"/>
        </w:rPr>
      </w:pPr>
      <w:r>
        <w:rPr>
          <w:rStyle w:val="hgkelc"/>
        </w:rPr>
        <w:t>Identification des limites de la solution : périmètres technique et organisationnel.</w:t>
      </w:r>
    </w:p>
    <w:p w:rsidR="00E517D3" w:rsidP="00500436" w:rsidRDefault="00E517D3" w14:paraId="01694DC3" w14:textId="02021BD8">
      <w:pPr>
        <w:jc w:val="both"/>
      </w:pPr>
      <w:r>
        <w:rPr>
          <w:rStyle w:val="hgkelc"/>
        </w:rPr>
        <w:t>Cette feuille de route a comme finalité la vérification de la conformité de la solution par rapport aux besoins du Client.</w:t>
      </w:r>
    </w:p>
    <w:p w:rsidR="00497CE5" w:rsidP="00497CE5" w:rsidRDefault="00497CE5" w14:paraId="474977D0" w14:textId="20E0D529">
      <w:pPr>
        <w:pStyle w:val="Titre1"/>
        <w:jc w:val="both"/>
      </w:pPr>
      <w:bookmarkStart w:name="_Toc1324406131" w:id="2"/>
      <w:bookmarkStart w:name="_Toc106174148" w:id="3"/>
      <w:r w:rsidR="00497CE5">
        <w:rPr/>
        <w:t>Obje</w:t>
      </w:r>
      <w:r w:rsidR="00497CE5">
        <w:rPr/>
        <w:t>ctifs &amp; Taches</w:t>
      </w:r>
      <w:bookmarkEnd w:id="2"/>
      <w:bookmarkEnd w:id="3"/>
    </w:p>
    <w:p w:rsidR="00497CE5" w:rsidP="00497CE5" w:rsidRDefault="00497CE5" w14:paraId="6886402D" w14:textId="4305E682">
      <w:pPr>
        <w:pStyle w:val="Titre2"/>
        <w:jc w:val="both"/>
      </w:pPr>
      <w:bookmarkStart w:name="_Toc1469904609" w:id="4"/>
      <w:bookmarkStart w:name="_Toc106174149" w:id="5"/>
      <w:r w:rsidR="00497CE5">
        <w:rPr/>
        <w:t>O</w:t>
      </w:r>
      <w:r w:rsidR="00A90966">
        <w:rPr/>
        <w:t>bjectif</w:t>
      </w:r>
      <w:bookmarkEnd w:id="4"/>
      <w:bookmarkEnd w:id="5"/>
    </w:p>
    <w:p w:rsidR="00497CE5" w:rsidP="00497CE5" w:rsidRDefault="00497CE5" w14:paraId="0158E17B" w14:textId="54D28846">
      <w:pPr>
        <w:jc w:val="both"/>
      </w:pPr>
      <w:r>
        <w:t xml:space="preserve"> L’objectif de ce plan de test est de définir les taches à faire afin de tester les </w:t>
      </w:r>
      <w:r w:rsidR="00940997">
        <w:t>fonctionnalités</w:t>
      </w:r>
      <w:r>
        <w:t xml:space="preserve"> majeures de cette application. Ces taches vont être réalisés par des testeurs de façon manuel et automatique en utilisant les outils de test </w:t>
      </w:r>
      <w:r w:rsidR="00781634">
        <w:t>adéquat</w:t>
      </w:r>
      <w:r>
        <w:t xml:space="preserve">. A la fin du projet, un rapport va détailler les résultats </w:t>
      </w:r>
      <w:r w:rsidR="00B926CA">
        <w:t xml:space="preserve">de </w:t>
      </w:r>
      <w:r w:rsidR="003563BC">
        <w:t>la campagne de test.</w:t>
      </w:r>
    </w:p>
    <w:p w:rsidR="00892F4A" w:rsidP="00892F4A" w:rsidRDefault="00A90966" w14:paraId="0660EA1E" w14:textId="0AA509EB">
      <w:pPr>
        <w:pStyle w:val="Titre2"/>
        <w:jc w:val="both"/>
      </w:pPr>
      <w:bookmarkStart w:name="_Toc1188044312" w:id="6"/>
      <w:bookmarkStart w:name="_Toc106174150" w:id="7"/>
      <w:r w:rsidR="00A90966">
        <w:rPr/>
        <w:t xml:space="preserve">Application </w:t>
      </w:r>
      <w:r w:rsidR="00A90966">
        <w:rPr>
          <w:b w:val="0"/>
          <w:bCs w:val="0"/>
        </w:rPr>
        <w:t>à</w:t>
      </w:r>
      <w:r w:rsidR="00A90966">
        <w:rPr>
          <w:b w:val="0"/>
          <w:bCs w:val="0"/>
        </w:rPr>
        <w:t xml:space="preserve"> </w:t>
      </w:r>
      <w:r w:rsidR="00A90966">
        <w:rPr/>
        <w:t>tester</w:t>
      </w:r>
      <w:bookmarkEnd w:id="6"/>
      <w:bookmarkEnd w:id="7"/>
    </w:p>
    <w:p w:rsidR="00500436" w:rsidP="00500436" w:rsidRDefault="00892F4A" w14:paraId="0D4DB642" w14:textId="59E4139C">
      <w:pPr>
        <w:jc w:val="both"/>
      </w:pPr>
      <w:r w:rsidR="00892F4A">
        <w:rPr/>
        <w:t xml:space="preserve"> </w:t>
      </w:r>
      <w:r w:rsidR="00AB2AD3">
        <w:rPr/>
        <w:t xml:space="preserve"> </w:t>
      </w:r>
      <w:r w:rsidR="00500436">
        <w:rPr/>
        <w:t>Decathlon.</w:t>
      </w:r>
      <w:proofErr w:type="spellStart"/>
      <w:r w:rsidR="00500436">
        <w:rPr/>
        <w:t>tn</w:t>
      </w:r>
      <w:proofErr w:type="spellEnd"/>
      <w:r w:rsidR="00500436">
        <w:rPr/>
        <w:t xml:space="preserve"> est une application web </w:t>
      </w:r>
      <w:r w:rsidRPr="20F2E1E3" w:rsidR="00500436">
        <w:rPr>
          <w:rFonts w:ascii="Calibri" w:hAnsi="Calibri" w:eastAsia="ＭＳ 明朝" w:cs="Arial" w:asciiTheme="minorAscii" w:hAnsiTheme="minorAscii" w:eastAsiaTheme="minorEastAsia" w:cstheme="minorBidi"/>
          <w:rPrChange w:author="Ayoub Ben Hadj Youssef" w:date="2022-06-17T07:26:13.331Z" w:id="2081785027"/>
        </w:rPr>
        <w:t>commercial</w:t>
      </w:r>
      <w:r w:rsidRPr="20F2E1E3" w:rsidR="00500436">
        <w:rPr>
          <w:rFonts w:ascii="Calibri" w:hAnsi="Calibri" w:eastAsia="ＭＳ 明朝" w:cs="Arial" w:asciiTheme="minorAscii" w:hAnsiTheme="minorAscii" w:eastAsiaTheme="minorEastAsia" w:cstheme="minorBidi"/>
        </w:rPr>
        <w:t>e</w:t>
      </w:r>
      <w:r w:rsidR="00500436">
        <w:rPr/>
        <w:t xml:space="preserve"> qui vise principalement à vendre des produits de sports pour les amateurs </w:t>
      </w:r>
      <w:r w:rsidR="00500436">
        <w:rPr/>
        <w:t>et les p</w:t>
      </w:r>
      <w:r w:rsidR="00500436">
        <w:rPr/>
        <w:t xml:space="preserve">rofessionnels </w:t>
      </w:r>
      <w:r w:rsidR="00500436">
        <w:rPr/>
        <w:t xml:space="preserve">avec un coût </w:t>
      </w:r>
      <w:r w:rsidR="00500436">
        <w:rPr/>
        <w:t>intéressant et inférieur</w:t>
      </w:r>
      <w:r w:rsidR="00500436">
        <w:rPr/>
        <w:t xml:space="preserve"> à ce</w:t>
      </w:r>
      <w:r w:rsidR="00500436">
        <w:rPr/>
        <w:t>lui</w:t>
      </w:r>
      <w:r w:rsidR="00500436">
        <w:rPr/>
        <w:t xml:space="preserve"> des produits destinés aux athlètes professionnel</w:t>
      </w:r>
      <w:r w:rsidR="00500436">
        <w:rPr/>
        <w:t xml:space="preserve">s. </w:t>
      </w:r>
    </w:p>
    <w:p w:rsidR="00497CE5" w:rsidP="20F2E1E3" w:rsidRDefault="00497CE5" w14:paraId="5E744879" w14:textId="22DC197A">
      <w:pPr>
        <w:jc w:val="both"/>
        <w:rPr>
          <w:ins w:author="Ayoub Ben Hadj Youssef" w:date="2022-06-17T07:55:22.724Z" w:id="1103484499"/>
        </w:rPr>
      </w:pPr>
      <w:r w:rsidR="00500436">
        <w:rPr/>
        <w:t xml:space="preserve">Le service principal de cette application est la présentation des produits avec la possibilité de </w:t>
      </w:r>
      <w:r w:rsidR="00500436">
        <w:rPr/>
        <w:t>les</w:t>
      </w:r>
      <w:r w:rsidR="00500436">
        <w:rPr/>
        <w:t xml:space="preserve"> commander en </w:t>
      </w:r>
      <w:r w:rsidR="00500436">
        <w:rPr/>
        <w:t>ligne.</w:t>
      </w:r>
    </w:p>
    <w:p w:rsidR="00497CE5" w:rsidP="1E66579E" w:rsidRDefault="00497CE5" w14:paraId="49CEEB13" w14:textId="117ECC6B">
      <w:pPr>
        <w:jc w:val="both"/>
        <w:rPr>
          <w:rStyle w:val="Titre3Car"/>
        </w:rPr>
      </w:pPr>
      <w:bookmarkStart w:name="_Toc922208170" w:id="8"/>
      <w:bookmarkStart w:name="_Toc106174151" w:id="9"/>
      <w:r w:rsidRPr="1E66579E" w:rsidR="00497CE5">
        <w:rPr>
          <w:rStyle w:val="Titre3Car"/>
          <w:rFonts w:ascii="Calibri" w:hAnsi="Calibri" w:eastAsia="ＭＳ 明朝" w:cs="Arial" w:asciiTheme="minorAscii" w:hAnsiTheme="minorAscii" w:eastAsiaTheme="minorEastAsia" w:cstheme="minorBidi"/>
        </w:rPr>
        <w:t>Taches :</w:t>
      </w:r>
      <w:bookmarkEnd w:id="8"/>
      <w:bookmarkEnd w:id="9"/>
    </w:p>
    <w:p w:rsidR="00497CE5" w:rsidP="00497CE5" w:rsidRDefault="00497CE5" w14:paraId="221D0502" w14:textId="34668899">
      <w:pPr>
        <w:rPr>
          <w:rStyle w:val="Titre3Car"/>
        </w:rPr>
      </w:pPr>
      <w:bookmarkStart w:name="_Toc500701923" w:id="10"/>
      <w:bookmarkStart w:name="_Toc106174152" w:id="11"/>
      <w:r w:rsidRPr="20F2E1E3" w:rsidR="00497CE5">
        <w:rPr>
          <w:rStyle w:val="Titre3Car"/>
        </w:rPr>
        <w:t xml:space="preserve">Les activités </w:t>
      </w:r>
      <w:commentRangeStart w:id="1743044559"/>
      <w:commentRangeStart w:id="1198736173"/>
      <w:r w:rsidRPr="20F2E1E3" w:rsidR="00497CE5">
        <w:rPr>
          <w:rStyle w:val="Titre3Car"/>
        </w:rPr>
        <w:t>Pré</w:t>
      </w:r>
      <w:commentRangeEnd w:id="1743044559"/>
      <w:r>
        <w:rPr>
          <w:rStyle w:val="CommentReference"/>
        </w:rPr>
        <w:commentReference w:id="1743044559"/>
      </w:r>
      <w:commentRangeEnd w:id="1198736173"/>
      <w:r>
        <w:rPr>
          <w:rStyle w:val="CommentReference"/>
        </w:rPr>
        <w:commentReference w:id="1198736173"/>
      </w:r>
      <w:r w:rsidRPr="20F2E1E3" w:rsidR="00497CE5">
        <w:rPr>
          <w:rStyle w:val="Titre3Car"/>
        </w:rPr>
        <w:t>-tests :</w:t>
      </w:r>
      <w:bookmarkEnd w:id="10"/>
      <w:bookmarkEnd w:id="11"/>
    </w:p>
    <w:p w:rsidR="00497CE5" w:rsidP="00497CE5" w:rsidRDefault="00497CE5" w14:paraId="4E55D925" w14:textId="77777777">
      <w:pPr>
        <w:pStyle w:val="Paragraphedeliste"/>
        <w:numPr>
          <w:ilvl w:val="0"/>
          <w:numId w:val="29"/>
        </w:numPr>
        <w:jc w:val="both"/>
      </w:pPr>
      <w:r>
        <w:t>La réalisation du plan de test</w:t>
      </w:r>
    </w:p>
    <w:p w:rsidR="00497CE5" w:rsidP="00497CE5" w:rsidRDefault="00497CE5" w14:paraId="4E783BDA" w14:textId="6864B768">
      <w:pPr>
        <w:pStyle w:val="Paragraphedeliste"/>
        <w:numPr>
          <w:ilvl w:val="0"/>
          <w:numId w:val="29"/>
        </w:numPr>
        <w:jc w:val="both"/>
      </w:pPr>
      <w:r>
        <w:t xml:space="preserve">La planification de projet avec </w:t>
      </w:r>
      <w:proofErr w:type="spellStart"/>
      <w:r>
        <w:t>XRay</w:t>
      </w:r>
      <w:proofErr w:type="spellEnd"/>
      <w:r>
        <w:t xml:space="preserve"> Jira</w:t>
      </w:r>
    </w:p>
    <w:p w:rsidR="00497CE5" w:rsidP="00497CE5" w:rsidRDefault="00497CE5" w14:paraId="759D0B1C" w14:textId="77777777">
      <w:pPr>
        <w:pStyle w:val="Paragraphedeliste"/>
        <w:numPr>
          <w:ilvl w:val="0"/>
          <w:numId w:val="29"/>
        </w:numPr>
        <w:jc w:val="both"/>
      </w:pPr>
      <w:r>
        <w:t>Le choix des scénarios, des US, les cas de test.</w:t>
      </w:r>
    </w:p>
    <w:p w:rsidR="00497CE5" w:rsidP="00497CE5" w:rsidRDefault="00497CE5" w14:paraId="24C0271C" w14:textId="77777777">
      <w:pPr>
        <w:pStyle w:val="Paragraphedeliste"/>
        <w:numPr>
          <w:ilvl w:val="0"/>
          <w:numId w:val="29"/>
        </w:numPr>
        <w:jc w:val="both"/>
      </w:pPr>
      <w:r>
        <w:t>La préparation des outils de test automatique adéquats, l’environnement de test, et les données de test.</w:t>
      </w:r>
    </w:p>
    <w:p w:rsidR="00497CE5" w:rsidP="00497CE5" w:rsidRDefault="00497CE5" w14:paraId="7AA93369" w14:textId="77777777">
      <w:pPr>
        <w:rPr>
          <w:rStyle w:val="Titre3Car"/>
        </w:rPr>
      </w:pPr>
      <w:bookmarkStart w:name="_Toc711687060" w:id="12"/>
      <w:bookmarkStart w:name="_Toc106174153" w:id="13"/>
      <w:r w:rsidRPr="00960CD5">
        <w:rPr>
          <w:rStyle w:val="Titre3Car"/>
        </w:rPr>
        <w:t>Les activités de test :</w:t>
      </w:r>
      <w:bookmarkEnd w:id="12"/>
      <w:bookmarkEnd w:id="13"/>
    </w:p>
    <w:p w:rsidR="00497CE5" w:rsidP="00497CE5" w:rsidRDefault="00497CE5" w14:paraId="482645F8" w14:textId="77777777">
      <w:pPr>
        <w:pStyle w:val="Paragraphedeliste"/>
        <w:numPr>
          <w:ilvl w:val="0"/>
          <w:numId w:val="30"/>
        </w:numPr>
        <w:jc w:val="both"/>
      </w:pPr>
      <w:r>
        <w:t>L’application des cas de tests manuels</w:t>
      </w:r>
    </w:p>
    <w:p w:rsidR="00497CE5" w:rsidP="00497CE5" w:rsidRDefault="00497CE5" w14:paraId="7F571AA0" w14:textId="77777777">
      <w:pPr>
        <w:pStyle w:val="Paragraphedeliste"/>
        <w:numPr>
          <w:ilvl w:val="0"/>
          <w:numId w:val="30"/>
        </w:numPr>
        <w:jc w:val="both"/>
      </w:pPr>
      <w:r>
        <w:t>Le développement du code d’exécution du test automatique</w:t>
      </w:r>
    </w:p>
    <w:p w:rsidR="00497CE5" w:rsidP="00497CE5" w:rsidRDefault="00497CE5" w14:paraId="4BA55CAB" w14:textId="77777777">
      <w:pPr>
        <w:rPr>
          <w:rStyle w:val="Titre3Car"/>
        </w:rPr>
      </w:pPr>
      <w:bookmarkStart w:name="_Toc2132142956" w:id="14"/>
      <w:bookmarkStart w:name="_Toc106174154" w:id="15"/>
      <w:r w:rsidRPr="00960CD5">
        <w:rPr>
          <w:rStyle w:val="Titre3Car"/>
        </w:rPr>
        <w:t xml:space="preserve">Le </w:t>
      </w:r>
      <w:proofErr w:type="spellStart"/>
      <w:r w:rsidRPr="00960CD5">
        <w:rPr>
          <w:rStyle w:val="Titre3Car"/>
        </w:rPr>
        <w:t>reporting</w:t>
      </w:r>
      <w:proofErr w:type="spellEnd"/>
      <w:r w:rsidRPr="00960CD5">
        <w:rPr>
          <w:rStyle w:val="Titre3Car"/>
        </w:rPr>
        <w:t> :</w:t>
      </w:r>
      <w:bookmarkEnd w:id="14"/>
      <w:bookmarkEnd w:id="15"/>
    </w:p>
    <w:p w:rsidR="006F4A8E" w:rsidP="00CF30B2" w:rsidRDefault="006F4A8E" w14:paraId="764231D3" w14:textId="7567A698">
      <w:pPr>
        <w:pStyle w:val="Paragraphedeliste"/>
        <w:numPr>
          <w:ilvl w:val="0"/>
          <w:numId w:val="34"/>
        </w:numPr>
        <w:jc w:val="both"/>
      </w:pPr>
      <w:r>
        <w:t>Les rapport</w:t>
      </w:r>
      <w:r w:rsidR="007F2C69">
        <w:t>s de stratégie de test, de la planification, et de l</w:t>
      </w:r>
      <w:r w:rsidR="0008158D">
        <w:t>’état d</w:t>
      </w:r>
      <w:r w:rsidR="007F2C69">
        <w:t>’avancement</w:t>
      </w:r>
    </w:p>
    <w:p w:rsidR="00497CE5" w:rsidP="00CF30B2" w:rsidRDefault="00497CE5" w14:paraId="21E0DF5E" w14:textId="5EC2E7C4">
      <w:pPr>
        <w:pStyle w:val="Paragraphedeliste"/>
        <w:numPr>
          <w:ilvl w:val="0"/>
          <w:numId w:val="34"/>
        </w:numPr>
        <w:jc w:val="both"/>
      </w:pPr>
      <w:r>
        <w:t>La génération des rapports à partir des outils de test automatique</w:t>
      </w:r>
    </w:p>
    <w:p w:rsidR="00497CE5" w:rsidP="00CF30B2" w:rsidRDefault="00497CE5" w14:paraId="4AE5EB6B" w14:textId="77777777">
      <w:pPr>
        <w:pStyle w:val="Paragraphedeliste"/>
        <w:numPr>
          <w:ilvl w:val="0"/>
          <w:numId w:val="34"/>
        </w:numPr>
        <w:jc w:val="both"/>
      </w:pPr>
      <w:r>
        <w:t>La préparation du rapport de test qui résulte des activités de test réalisés</w:t>
      </w:r>
    </w:p>
    <w:p w:rsidR="00497CE5" w:rsidP="00497CE5" w:rsidRDefault="00497CE5" w14:paraId="718552A4" w14:textId="11F7E123">
      <w:pPr>
        <w:pStyle w:val="Titre2"/>
        <w:jc w:val="both"/>
      </w:pPr>
      <w:bookmarkStart w:name="_Toc1995756011" w:id="16"/>
      <w:bookmarkStart w:name="_Toc106174155" w:id="17"/>
      <w:r>
        <w:t>P</w:t>
      </w:r>
      <w:r w:rsidR="00D73DE2">
        <w:t>ortée</w:t>
      </w:r>
      <w:bookmarkEnd w:id="16"/>
      <w:bookmarkEnd w:id="17"/>
    </w:p>
    <w:p w:rsidR="00497CE5" w:rsidP="00497CE5" w:rsidRDefault="00497CE5" w14:paraId="22C05790" w14:textId="68D493C3">
      <w:pPr>
        <w:jc w:val="both"/>
      </w:pPr>
      <w:r w:rsidR="00497CE5">
        <w:rPr/>
        <w:t xml:space="preserve"> Le test se limite à un périmètre bien détermin</w:t>
      </w:r>
      <w:r w:rsidR="00497CE5">
        <w:rPr/>
        <w:t>é</w:t>
      </w:r>
      <w:r w:rsidR="00497CE5">
        <w:rPr/>
        <w:t xml:space="preserve"> </w:t>
      </w:r>
      <w:r w:rsidR="00497CE5">
        <w:rPr/>
        <w:t>par</w:t>
      </w:r>
      <w:r w:rsidR="00497CE5">
        <w:rPr/>
        <w:t xml:space="preserve"> les fonctionnalités déjà déclaré</w:t>
      </w:r>
      <w:r w:rsidR="00497CE5">
        <w:rPr/>
        <w:t>es</w:t>
      </w:r>
      <w:r w:rsidR="00497CE5">
        <w:rPr/>
        <w:t xml:space="preserve">. Les procédures de test sont divisées entre </w:t>
      </w:r>
      <w:r w:rsidR="00497CE5">
        <w:rPr/>
        <w:t>test</w:t>
      </w:r>
      <w:r w:rsidR="00497CE5">
        <w:rPr/>
        <w:t>s</w:t>
      </w:r>
      <w:r w:rsidR="00497CE5">
        <w:rPr/>
        <w:t xml:space="preserve"> fonctionnels et automatiques en utilisant à chaque fois d</w:t>
      </w:r>
      <w:r w:rsidR="00497CE5">
        <w:rPr/>
        <w:t>ifférents</w:t>
      </w:r>
      <w:r w:rsidR="00497CE5">
        <w:rPr/>
        <w:t xml:space="preserve"> types </w:t>
      </w:r>
      <w:r w:rsidR="00497CE5">
        <w:rPr/>
        <w:t xml:space="preserve">de </w:t>
      </w:r>
      <w:r w:rsidR="00497CE5">
        <w:rPr/>
        <w:t>tests et d</w:t>
      </w:r>
      <w:r w:rsidR="00497CE5">
        <w:rPr/>
        <w:t>ifférents</w:t>
      </w:r>
      <w:r w:rsidR="00497CE5">
        <w:rPr/>
        <w:t xml:space="preserve"> Outils</w:t>
      </w:r>
      <w:r w:rsidR="00497CE5">
        <w:rPr/>
        <w:t>.</w:t>
      </w:r>
    </w:p>
    <w:p w:rsidRPr="00121675" w:rsidR="00497CE5" w:rsidP="00497CE5" w:rsidRDefault="00F71F53" w14:paraId="437E81FB" w14:textId="06C3B240">
      <w:pPr>
        <w:pStyle w:val="Titre2"/>
        <w:jc w:val="both"/>
      </w:pPr>
      <w:bookmarkStart w:name="_Toc1529253293" w:id="18"/>
      <w:bookmarkStart w:name="_Toc106174156" w:id="19"/>
      <w:r w:rsidR="00F71F53">
        <w:rPr/>
        <w:t>A</w:t>
      </w:r>
      <w:r w:rsidR="00A90966">
        <w:rPr/>
        <w:t>pproche de test</w:t>
      </w:r>
      <w:bookmarkEnd w:id="18"/>
      <w:bookmarkEnd w:id="19"/>
    </w:p>
    <w:p w:rsidR="00497CE5" w:rsidP="00497CE5" w:rsidRDefault="00497CE5" w14:paraId="674D4FAD" w14:textId="77777777">
      <w:pPr>
        <w:jc w:val="both"/>
      </w:pPr>
      <w:r>
        <w:t xml:space="preserve"> Le contexte du ce projet consiste à vérifier et améliorer l’expérience d’utilisation de l’application à tester par des cas de tests structuré selon l’approche Agile :</w:t>
      </w:r>
    </w:p>
    <w:p w:rsidRPr="002B6B12" w:rsidR="00497CE5" w:rsidP="00497CE5" w:rsidRDefault="00497CE5" w14:paraId="1BF6835B" w14:textId="77777777">
      <w:pPr>
        <w:pStyle w:val="Paragraphedeliste"/>
        <w:numPr>
          <w:ilvl w:val="0"/>
          <w:numId w:val="15"/>
        </w:numPr>
        <w:autoSpaceDE w:val="0"/>
        <w:autoSpaceDN w:val="0"/>
        <w:adjustRightInd w:val="0"/>
        <w:spacing w:after="0" w:line="240" w:lineRule="auto"/>
        <w:jc w:val="both"/>
      </w:pPr>
      <w:r w:rsidRPr="002B6B12">
        <w:t>Approche itérative pour le développement Logiciel</w:t>
      </w:r>
    </w:p>
    <w:p w:rsidRPr="002B6B12" w:rsidR="00497CE5" w:rsidP="00497CE5" w:rsidRDefault="00497CE5" w14:paraId="5B19F5ED" w14:textId="77777777">
      <w:pPr>
        <w:pStyle w:val="Paragraphedeliste"/>
        <w:numPr>
          <w:ilvl w:val="0"/>
          <w:numId w:val="15"/>
        </w:numPr>
        <w:autoSpaceDE w:val="0"/>
        <w:autoSpaceDN w:val="0"/>
        <w:adjustRightInd w:val="0"/>
        <w:spacing w:after="0" w:line="240" w:lineRule="auto"/>
        <w:jc w:val="both"/>
      </w:pPr>
      <w:r w:rsidRPr="002B6B12">
        <w:t>Collaboration totale dans l’équipe</w:t>
      </w:r>
    </w:p>
    <w:p w:rsidRPr="002B6B12" w:rsidR="00497CE5" w:rsidP="00497CE5" w:rsidRDefault="00497CE5" w14:paraId="0DFC63F6" w14:textId="77777777">
      <w:pPr>
        <w:pStyle w:val="Paragraphedeliste"/>
        <w:numPr>
          <w:ilvl w:val="0"/>
          <w:numId w:val="15"/>
        </w:numPr>
        <w:autoSpaceDE w:val="0"/>
        <w:autoSpaceDN w:val="0"/>
        <w:adjustRightInd w:val="0"/>
        <w:spacing w:after="0" w:line="240" w:lineRule="auto"/>
        <w:jc w:val="both"/>
      </w:pPr>
      <w:r w:rsidRPr="002B6B12">
        <w:t>Amélioration continue de la conception</w:t>
      </w:r>
    </w:p>
    <w:p w:rsidRPr="00F71F53" w:rsidR="00F71F53" w:rsidP="004F23D7" w:rsidRDefault="00497CE5" w14:paraId="444415AD" w14:textId="4BB8A5BF">
      <w:pPr>
        <w:pStyle w:val="Titre2"/>
      </w:pPr>
      <w:bookmarkStart w:name="_Toc342641472" w:id="20"/>
      <w:bookmarkStart w:name="_Toc106174157" w:id="21"/>
      <w:r w:rsidR="00497CE5">
        <w:rPr/>
        <w:t>E</w:t>
      </w:r>
      <w:r w:rsidR="00A90966">
        <w:rPr/>
        <w:t>quipe</w:t>
      </w:r>
      <w:bookmarkEnd w:id="20"/>
      <w:bookmarkEnd w:id="21"/>
    </w:p>
    <w:p w:rsidR="00497CE5" w:rsidP="00497CE5" w:rsidRDefault="00497CE5" w14:paraId="048FFDFD" w14:textId="407AB8CC">
      <w:pPr>
        <w:autoSpaceDE w:val="0"/>
        <w:autoSpaceDN w:val="0"/>
        <w:adjustRightInd w:val="0"/>
        <w:spacing w:after="0" w:line="240" w:lineRule="auto"/>
        <w:jc w:val="both"/>
      </w:pPr>
      <w:r w:rsidR="00497CE5">
        <w:rPr/>
        <w:t xml:space="preserve">L’équipe de test </w:t>
      </w:r>
      <w:r w:rsidR="00497CE5">
        <w:rPr/>
        <w:t>est</w:t>
      </w:r>
      <w:r w:rsidR="00497CE5">
        <w:rPr/>
        <w:t xml:space="preserve"> composée de </w:t>
      </w:r>
      <w:r w:rsidR="00497CE5">
        <w:rPr/>
        <w:t>:</w:t>
      </w:r>
    </w:p>
    <w:p w:rsidRPr="00163215" w:rsidR="00497CE5" w:rsidP="00497CE5" w:rsidRDefault="00497CE5" w14:paraId="230F93E0" w14:textId="452713B5">
      <w:pPr>
        <w:pStyle w:val="Paragraphedeliste"/>
        <w:numPr>
          <w:ilvl w:val="0"/>
          <w:numId w:val="14"/>
        </w:numPr>
        <w:autoSpaceDE w:val="0"/>
        <w:autoSpaceDN w:val="0"/>
        <w:adjustRightInd w:val="0"/>
        <w:spacing w:after="0" w:line="240" w:lineRule="auto"/>
        <w:jc w:val="both"/>
        <w:rPr>
          <w:lang w:val="en-US"/>
        </w:rPr>
      </w:pPr>
      <w:r w:rsidRPr="00163215">
        <w:rPr>
          <w:lang w:val="en-US"/>
        </w:rPr>
        <w:t>Ayoub Ben Hadj Yousse</w:t>
      </w:r>
      <w:r w:rsidR="00E14E7A">
        <w:rPr>
          <w:lang w:val="en-US"/>
        </w:rPr>
        <w:t>f</w:t>
      </w:r>
      <w:r w:rsidR="00E14E7A">
        <w:rPr>
          <w:lang w:val="en-US"/>
        </w:rPr>
        <w:tab/>
      </w:r>
      <w:proofErr w:type="spellStart"/>
      <w:r w:rsidRPr="00163215">
        <w:rPr>
          <w:lang w:val="en-US"/>
        </w:rPr>
        <w:t>Testeur</w:t>
      </w:r>
      <w:proofErr w:type="spellEnd"/>
    </w:p>
    <w:p w:rsidRPr="00F02DAC" w:rsidR="00497CE5" w:rsidP="00497CE5" w:rsidRDefault="00497CE5" w14:paraId="0F9B9BED" w14:textId="399F5C30">
      <w:pPr>
        <w:pStyle w:val="Paragraphedeliste"/>
        <w:numPr>
          <w:ilvl w:val="0"/>
          <w:numId w:val="14"/>
        </w:numPr>
        <w:autoSpaceDE w:val="0"/>
        <w:autoSpaceDN w:val="0"/>
        <w:adjustRightInd w:val="0"/>
        <w:spacing w:after="0" w:line="240" w:lineRule="auto"/>
        <w:jc w:val="both"/>
      </w:pPr>
      <w:r w:rsidRPr="002B6B12">
        <w:t>Mohamed Aziz El Ouni</w:t>
      </w:r>
      <w:r w:rsidR="00432912">
        <w:tab/>
      </w:r>
      <w:r w:rsidR="00432912">
        <w:tab/>
      </w:r>
      <w:r w:rsidRPr="002B6B12">
        <w:t>Testeur</w:t>
      </w:r>
    </w:p>
    <w:p w:rsidRPr="002B6B12" w:rsidR="00497CE5" w:rsidP="004F23D7" w:rsidRDefault="00497CE5" w14:paraId="5FB99808" w14:textId="15BEE3EC">
      <w:pPr>
        <w:pStyle w:val="Titre2"/>
      </w:pPr>
      <w:bookmarkStart w:name="_Toc315229390" w:id="22"/>
      <w:bookmarkStart w:name="_Toc106174158" w:id="23"/>
      <w:r w:rsidR="00497CE5">
        <w:rPr/>
        <w:t>C</w:t>
      </w:r>
      <w:r w:rsidR="00A90966">
        <w:rPr/>
        <w:t>adre</w:t>
      </w:r>
      <w:bookmarkEnd w:id="22"/>
      <w:bookmarkEnd w:id="23"/>
    </w:p>
    <w:p w:rsidRPr="002B6B12" w:rsidR="00497CE5" w:rsidP="00497CE5" w:rsidRDefault="1B815E19" w14:paraId="6E0A48F0" w14:textId="286E3037">
      <w:pPr>
        <w:autoSpaceDE w:val="0"/>
        <w:autoSpaceDN w:val="0"/>
        <w:adjustRightInd w:val="0"/>
        <w:spacing w:after="0" w:line="240" w:lineRule="auto"/>
        <w:jc w:val="both"/>
      </w:pPr>
      <w:r>
        <w:t>Decathlon.tn est un site web d’achat en ligne qui vous permet de découvrir des produits améliorant votre activité sportive.</w:t>
      </w:r>
    </w:p>
    <w:p w:rsidRPr="002B6B12" w:rsidR="00497CE5" w:rsidP="00497CE5" w:rsidRDefault="00497CE5" w14:paraId="1B9D1DD2" w14:textId="77777777">
      <w:pPr>
        <w:autoSpaceDE w:val="0"/>
        <w:autoSpaceDN w:val="0"/>
        <w:adjustRightInd w:val="0"/>
        <w:spacing w:after="0" w:line="240" w:lineRule="auto"/>
        <w:jc w:val="both"/>
      </w:pPr>
      <w:r w:rsidRPr="002B6B12">
        <w:t>Dans ce projet nous devons tester les fonctionnalités ci-dessous :</w:t>
      </w:r>
    </w:p>
    <w:p w:rsidRPr="002B6B12" w:rsidR="00497CE5" w:rsidP="00497CE5" w:rsidRDefault="00497CE5" w14:paraId="758DB3DD" w14:textId="77777777">
      <w:pPr>
        <w:pStyle w:val="Paragraphedeliste"/>
        <w:numPr>
          <w:ilvl w:val="0"/>
          <w:numId w:val="2"/>
        </w:numPr>
        <w:spacing w:line="252" w:lineRule="auto"/>
        <w:jc w:val="both"/>
      </w:pPr>
      <w:r w:rsidRPr="002B6B12">
        <w:t>Création d’un compte</w:t>
      </w:r>
    </w:p>
    <w:p w:rsidRPr="002B6B12" w:rsidR="00497CE5" w:rsidP="00497CE5" w:rsidRDefault="00497CE5" w14:paraId="583A166D" w14:textId="77777777">
      <w:pPr>
        <w:pStyle w:val="Paragraphedeliste"/>
        <w:numPr>
          <w:ilvl w:val="0"/>
          <w:numId w:val="2"/>
        </w:numPr>
        <w:spacing w:line="252" w:lineRule="auto"/>
        <w:jc w:val="both"/>
      </w:pPr>
      <w:r w:rsidRPr="002B6B12">
        <w:t xml:space="preserve">Connexion &amp; Déconnexion </w:t>
      </w:r>
    </w:p>
    <w:p w:rsidRPr="002B6B12" w:rsidR="00497CE5" w:rsidP="00497CE5" w:rsidRDefault="00497CE5" w14:paraId="477B383A" w14:textId="77777777">
      <w:pPr>
        <w:pStyle w:val="Paragraphedeliste"/>
        <w:numPr>
          <w:ilvl w:val="0"/>
          <w:numId w:val="2"/>
        </w:numPr>
        <w:spacing w:line="252" w:lineRule="auto"/>
        <w:jc w:val="both"/>
      </w:pPr>
      <w:r w:rsidRPr="002B6B12">
        <w:t>Modification des informations personnelles</w:t>
      </w:r>
    </w:p>
    <w:p w:rsidRPr="002B6B12" w:rsidR="00497CE5" w:rsidP="00497CE5" w:rsidRDefault="00497CE5" w14:paraId="5D28E0BC" w14:textId="77777777">
      <w:pPr>
        <w:pStyle w:val="Paragraphedeliste"/>
        <w:numPr>
          <w:ilvl w:val="0"/>
          <w:numId w:val="2"/>
        </w:numPr>
        <w:spacing w:line="252" w:lineRule="auto"/>
        <w:jc w:val="both"/>
      </w:pPr>
      <w:r w:rsidRPr="002B6B12">
        <w:t xml:space="preserve">Recherche d’un produit </w:t>
      </w:r>
    </w:p>
    <w:p w:rsidR="00497CE5" w:rsidP="00497CE5" w:rsidRDefault="00497CE5" w14:paraId="04427A12" w14:textId="77777777">
      <w:pPr>
        <w:pStyle w:val="Paragraphedeliste"/>
        <w:numPr>
          <w:ilvl w:val="0"/>
          <w:numId w:val="2"/>
        </w:numPr>
        <w:spacing w:line="252" w:lineRule="auto"/>
        <w:jc w:val="both"/>
      </w:pPr>
      <w:r w:rsidRPr="002B6B12">
        <w:t xml:space="preserve">Passage d’une commande </w:t>
      </w:r>
    </w:p>
    <w:p w:rsidRPr="002B6B12" w:rsidR="00497CE5" w:rsidP="00497CE5" w:rsidRDefault="00497CE5" w14:paraId="07F4E3D4" w14:textId="63E1E241">
      <w:pPr>
        <w:pStyle w:val="Titre2"/>
        <w:jc w:val="both"/>
      </w:pPr>
      <w:bookmarkStart w:name="_Toc54899399" w:id="24"/>
      <w:bookmarkStart w:name="_Toc106174159" w:id="25"/>
      <w:r w:rsidR="00497CE5">
        <w:rPr/>
        <w:t>Critères d’</w:t>
      </w:r>
      <w:r w:rsidR="00497CE5">
        <w:rPr/>
        <w:t>entrée</w:t>
      </w:r>
      <w:r w:rsidR="00497CE5">
        <w:rPr/>
        <w:t xml:space="preserve"> &amp; de sortie</w:t>
      </w:r>
      <w:bookmarkEnd w:id="24"/>
      <w:bookmarkEnd w:id="25"/>
    </w:p>
    <w:p w:rsidRPr="002B6B12" w:rsidR="00497CE5" w:rsidP="00497CE5" w:rsidRDefault="00497CE5" w14:paraId="58D4FDCD" w14:textId="72508F2C">
      <w:pPr>
        <w:pStyle w:val="Titre3"/>
        <w:jc w:val="both"/>
      </w:pPr>
      <w:bookmarkStart w:name="_Toc436127914" w:id="26"/>
      <w:bookmarkStart w:name="_Toc106174160" w:id="27"/>
      <w:r w:rsidR="00497CE5">
        <w:rPr/>
        <w:t>Critères d’entrée</w:t>
      </w:r>
      <w:bookmarkEnd w:id="26"/>
      <w:bookmarkEnd w:id="27"/>
    </w:p>
    <w:p w:rsidRPr="0013677A" w:rsidR="00497CE5" w:rsidP="00497CE5" w:rsidRDefault="00497CE5" w14:paraId="7E198DBE" w14:textId="77777777">
      <w:pPr>
        <w:pStyle w:val="Paragraphedeliste"/>
        <w:numPr>
          <w:ilvl w:val="0"/>
          <w:numId w:val="28"/>
        </w:numPr>
        <w:autoSpaceDE w:val="0"/>
        <w:autoSpaceDN w:val="0"/>
        <w:adjustRightInd w:val="0"/>
        <w:spacing w:after="0" w:line="240" w:lineRule="auto"/>
        <w:jc w:val="both"/>
      </w:pPr>
      <w:r w:rsidRPr="0013677A">
        <w:t>Disponibilité de l'environnement de test</w:t>
      </w:r>
    </w:p>
    <w:p w:rsidRPr="0013677A" w:rsidR="00497CE5" w:rsidP="00497CE5" w:rsidRDefault="00497CE5" w14:paraId="355F9DEC" w14:textId="77777777">
      <w:pPr>
        <w:pStyle w:val="Paragraphedeliste"/>
        <w:numPr>
          <w:ilvl w:val="0"/>
          <w:numId w:val="28"/>
        </w:numPr>
        <w:autoSpaceDE w:val="0"/>
        <w:autoSpaceDN w:val="0"/>
        <w:adjustRightInd w:val="0"/>
        <w:spacing w:after="0" w:line="240" w:lineRule="auto"/>
        <w:jc w:val="both"/>
      </w:pPr>
      <w:r w:rsidRPr="0013677A">
        <w:t>Disponibilité des outils de test nécessaires</w:t>
      </w:r>
    </w:p>
    <w:p w:rsidRPr="0013677A" w:rsidR="00497CE5" w:rsidP="00497CE5" w:rsidRDefault="00497CE5" w14:paraId="303A2FCA" w14:textId="77777777">
      <w:pPr>
        <w:pStyle w:val="Paragraphedeliste"/>
        <w:numPr>
          <w:ilvl w:val="0"/>
          <w:numId w:val="28"/>
        </w:numPr>
        <w:autoSpaceDE w:val="0"/>
        <w:autoSpaceDN w:val="0"/>
        <w:adjustRightInd w:val="0"/>
        <w:spacing w:after="0" w:line="240" w:lineRule="auto"/>
        <w:jc w:val="both"/>
      </w:pPr>
      <w:r w:rsidRPr="0013677A">
        <w:t>Disponibilité des User Stories</w:t>
      </w:r>
    </w:p>
    <w:p w:rsidRPr="0013677A" w:rsidR="00497CE5" w:rsidP="00497CE5" w:rsidRDefault="00497CE5" w14:paraId="4348360B" w14:textId="77777777">
      <w:pPr>
        <w:pStyle w:val="Paragraphedeliste"/>
        <w:numPr>
          <w:ilvl w:val="0"/>
          <w:numId w:val="28"/>
        </w:numPr>
        <w:autoSpaceDE w:val="0"/>
        <w:autoSpaceDN w:val="0"/>
        <w:adjustRightInd w:val="0"/>
        <w:spacing w:after="0" w:line="240" w:lineRule="auto"/>
        <w:jc w:val="both"/>
      </w:pPr>
      <w:r w:rsidRPr="0013677A">
        <w:t>Disponibilité d'exigences testables</w:t>
      </w:r>
    </w:p>
    <w:p w:rsidRPr="0013677A" w:rsidR="00497CE5" w:rsidP="00497CE5" w:rsidRDefault="00497CE5" w14:paraId="444E1FC9" w14:textId="77777777">
      <w:pPr>
        <w:pStyle w:val="Paragraphedeliste"/>
        <w:numPr>
          <w:ilvl w:val="0"/>
          <w:numId w:val="28"/>
        </w:numPr>
        <w:autoSpaceDE w:val="0"/>
        <w:autoSpaceDN w:val="0"/>
        <w:adjustRightInd w:val="0"/>
        <w:spacing w:after="0" w:line="240" w:lineRule="auto"/>
        <w:jc w:val="both"/>
      </w:pPr>
      <w:r w:rsidRPr="0013677A">
        <w:t>Disponibilité des données de test</w:t>
      </w:r>
    </w:p>
    <w:p w:rsidR="00497CE5" w:rsidP="20F2E1E3" w:rsidRDefault="00497CE5" w14:paraId="7A5623B3" w14:textId="01D14DD6">
      <w:pPr>
        <w:pStyle w:val="Titre3"/>
        <w:bidi w:val="0"/>
        <w:spacing w:before="40" w:beforeAutospacing="off" w:after="0" w:afterAutospacing="off" w:line="259" w:lineRule="auto"/>
        <w:ind w:left="0" w:right="0"/>
        <w:jc w:val="both"/>
      </w:pPr>
      <w:bookmarkStart w:name="_Toc1446679195" w:id="28"/>
      <w:bookmarkStart w:name="_Toc106174161" w:id="29"/>
      <w:r w:rsidR="00497CE5">
        <w:rPr/>
        <w:t>Critères</w:t>
      </w:r>
      <w:bookmarkEnd w:id="28"/>
      <w:bookmarkEnd w:id="29"/>
      <w:r w:rsidR="20F2E1E3">
        <w:rPr/>
        <w:t xml:space="preserve"> de sortie</w:t>
      </w:r>
    </w:p>
    <w:p w:rsidRPr="0013677A" w:rsidR="00497CE5" w:rsidP="00497CE5" w:rsidRDefault="00497CE5" w14:paraId="4701B90E" w14:textId="77777777">
      <w:pPr>
        <w:pStyle w:val="Paragraphedeliste"/>
        <w:numPr>
          <w:ilvl w:val="0"/>
          <w:numId w:val="27"/>
        </w:numPr>
        <w:autoSpaceDE w:val="0"/>
        <w:autoSpaceDN w:val="0"/>
        <w:adjustRightInd w:val="0"/>
        <w:spacing w:after="0" w:line="240" w:lineRule="auto"/>
        <w:jc w:val="both"/>
      </w:pPr>
      <w:r w:rsidRPr="0013677A">
        <w:t>Les tests planifiés ont été exécutés</w:t>
      </w:r>
    </w:p>
    <w:p w:rsidRPr="0013677A" w:rsidR="00497CE5" w:rsidP="00497CE5" w:rsidRDefault="00497CE5" w14:paraId="2825260E" w14:textId="77777777">
      <w:pPr>
        <w:pStyle w:val="Paragraphedeliste"/>
        <w:numPr>
          <w:ilvl w:val="0"/>
          <w:numId w:val="27"/>
        </w:numPr>
        <w:autoSpaceDE w:val="0"/>
        <w:autoSpaceDN w:val="0"/>
        <w:adjustRightInd w:val="0"/>
        <w:spacing w:after="0" w:line="240" w:lineRule="auto"/>
        <w:jc w:val="both"/>
      </w:pPr>
      <w:r w:rsidRPr="0013677A">
        <w:t>Les niveaux évalués de fiabilité, de performance, d'utilisabilité, et autres caractéristiques qualité pertinentes sont suffisants</w:t>
      </w:r>
    </w:p>
    <w:p w:rsidR="00497CE5" w:rsidP="00497CE5" w:rsidRDefault="00497CE5" w14:paraId="3431A401" w14:textId="77777777">
      <w:pPr>
        <w:pStyle w:val="Paragraphedeliste"/>
        <w:numPr>
          <w:ilvl w:val="0"/>
          <w:numId w:val="27"/>
        </w:numPr>
        <w:autoSpaceDE w:val="0"/>
        <w:autoSpaceDN w:val="0"/>
        <w:adjustRightInd w:val="0"/>
        <w:spacing w:after="0" w:line="240" w:lineRule="auto"/>
        <w:jc w:val="both"/>
      </w:pPr>
      <w:r w:rsidRPr="0013677A">
        <w:t>L’atteint du niveau de couverture déjà défini</w:t>
      </w:r>
    </w:p>
    <w:p w:rsidR="00916324" w:rsidP="20F2E1E3" w:rsidRDefault="00916324" w14:paraId="0C40DE21" w14:textId="1B9F2397">
      <w:pPr>
        <w:pStyle w:val="Titre2"/>
        <w:bidi w:val="0"/>
        <w:spacing w:before="40" w:beforeAutospacing="off" w:after="0" w:afterAutospacing="off" w:line="240" w:lineRule="auto"/>
        <w:ind w:left="0" w:right="0"/>
        <w:jc w:val="left"/>
      </w:pPr>
      <w:bookmarkStart w:name="_Toc495641448" w:id="30"/>
      <w:bookmarkStart w:name="_Toc106174162" w:id="31"/>
      <w:r w:rsidR="00916324">
        <w:rPr/>
        <w:t>Critères</w:t>
      </w:r>
      <w:bookmarkEnd w:id="30"/>
      <w:bookmarkEnd w:id="31"/>
      <w:r w:rsidR="20F2E1E3">
        <w:rPr/>
        <w:t xml:space="preserve"> d’acceptance</w:t>
      </w:r>
    </w:p>
    <w:p w:rsidRPr="0013677A" w:rsidR="00916324" w:rsidP="00916324" w:rsidRDefault="00D04974" w14:paraId="42033971" w14:textId="534B5AB3">
      <w:pPr>
        <w:autoSpaceDE w:val="0"/>
        <w:autoSpaceDN w:val="0"/>
        <w:adjustRightInd w:val="0"/>
        <w:spacing w:after="0" w:line="240" w:lineRule="auto"/>
        <w:jc w:val="both"/>
      </w:pPr>
      <w:r>
        <w:t xml:space="preserve"> Ce projet est dit accepté quand on dépasse un taux des cas de test </w:t>
      </w:r>
      <w:r w:rsidR="00623B54">
        <w:t xml:space="preserve">valides </w:t>
      </w:r>
      <w:r>
        <w:t>de 95%</w:t>
      </w:r>
      <w:r w:rsidR="00623B54">
        <w:t xml:space="preserve"> par rapport à la totalité des cas de tests exécutés.</w:t>
      </w:r>
    </w:p>
    <w:p w:rsidR="00574022" w:rsidP="20F2E1E3" w:rsidRDefault="00574022" w14:paraId="744B2242" w14:textId="776059F0">
      <w:pPr>
        <w:pStyle w:val="Titre2"/>
        <w:bidi w:val="0"/>
        <w:spacing w:before="40" w:beforeAutospacing="off" w:after="0" w:afterAutospacing="off" w:line="240" w:lineRule="auto"/>
        <w:ind w:left="0" w:right="0"/>
        <w:jc w:val="both"/>
        <w:rPr>
          <w:rFonts w:eastAsia="ＭＳ 明朝" w:eastAsiaTheme="minorEastAsia"/>
        </w:rPr>
      </w:pPr>
      <w:bookmarkStart w:name="_Toc1493665356" w:id="32"/>
      <w:bookmarkStart w:name="_Toc106174163" w:id="33"/>
      <w:r w:rsidRPr="20F2E1E3" w:rsidR="00574022">
        <w:rPr>
          <w:rFonts w:eastAsia="ＭＳ 明朝" w:eastAsiaTheme="minorEastAsia"/>
        </w:rPr>
        <w:t>R</w:t>
      </w:r>
      <w:bookmarkEnd w:id="32"/>
      <w:bookmarkEnd w:id="33"/>
      <w:r w:rsidRPr="20F2E1E3" w:rsidR="20F2E1E3">
        <w:rPr>
          <w:rFonts w:eastAsia="ＭＳ 明朝" w:eastAsiaTheme="minorEastAsia"/>
        </w:rPr>
        <w:t>eprise &amp; Suspension</w:t>
      </w:r>
    </w:p>
    <w:p w:rsidR="00497CE5" w:rsidP="00497CE5" w:rsidRDefault="00497CE5" w14:paraId="57FB5629" w14:textId="77777777">
      <w:pPr>
        <w:spacing w:after="0" w:line="240" w:lineRule="auto"/>
        <w:jc w:val="both"/>
      </w:pPr>
      <w:r>
        <w:t xml:space="preserve"> </w:t>
      </w:r>
      <w:r w:rsidRPr="002B6B12">
        <w:t>Dans cette partie, les critères à utiliser pour suspendre ou reprendre les activités de test</w:t>
      </w:r>
      <w:r>
        <w:t xml:space="preserve"> sont :</w:t>
      </w:r>
    </w:p>
    <w:p w:rsidR="00497CE5" w:rsidP="00497CE5" w:rsidRDefault="00497CE5" w14:paraId="60253A09" w14:textId="77777777">
      <w:pPr>
        <w:pStyle w:val="Paragraphedeliste"/>
        <w:numPr>
          <w:ilvl w:val="0"/>
          <w:numId w:val="26"/>
        </w:numPr>
        <w:spacing w:after="0" w:line="240" w:lineRule="auto"/>
        <w:jc w:val="both"/>
      </w:pPr>
      <w:r>
        <w:t xml:space="preserve">Manque d’un besoin matériel </w:t>
      </w:r>
    </w:p>
    <w:p w:rsidR="00497CE5" w:rsidP="00497CE5" w:rsidRDefault="00497CE5" w14:paraId="0F304EA1" w14:textId="77777777">
      <w:pPr>
        <w:pStyle w:val="Paragraphedeliste"/>
        <w:numPr>
          <w:ilvl w:val="0"/>
          <w:numId w:val="26"/>
        </w:numPr>
        <w:spacing w:after="0" w:line="240" w:lineRule="auto"/>
        <w:jc w:val="both"/>
      </w:pPr>
      <w:r>
        <w:t xml:space="preserve">Blocage inapprouvé  </w:t>
      </w:r>
    </w:p>
    <w:p w:rsidR="00497CE5" w:rsidP="00497CE5" w:rsidRDefault="00497CE5" w14:paraId="4B45246B" w14:textId="77777777">
      <w:pPr>
        <w:pStyle w:val="Paragraphedeliste"/>
        <w:numPr>
          <w:ilvl w:val="0"/>
          <w:numId w:val="26"/>
        </w:numPr>
        <w:spacing w:after="0" w:line="240" w:lineRule="auto"/>
        <w:jc w:val="both"/>
      </w:pPr>
      <w:r>
        <w:t xml:space="preserve">Le besoin des testeurs à se reposer  </w:t>
      </w:r>
    </w:p>
    <w:p w:rsidRPr="002D5D20" w:rsidR="00497CE5" w:rsidP="00497CE5" w:rsidRDefault="00497CE5" w14:paraId="369303F9" w14:textId="77777777">
      <w:pPr>
        <w:spacing w:after="0" w:line="240" w:lineRule="auto"/>
        <w:jc w:val="both"/>
      </w:pPr>
      <w:r>
        <w:t>L</w:t>
      </w:r>
      <w:r w:rsidRPr="002B6B12">
        <w:t>es tâches à réexécuter en cas de reprise</w:t>
      </w:r>
      <w:r>
        <w:t> sont résumées dans le sens de remettre tout comme il sont avant la suspension.</w:t>
      </w:r>
    </w:p>
    <w:p w:rsidR="00497CE5" w:rsidP="20F2E1E3" w:rsidRDefault="00497CE5" w14:paraId="07A8BDEF" w14:textId="5FC25DE4">
      <w:pPr>
        <w:pStyle w:val="Titre2"/>
        <w:bidi w:val="0"/>
        <w:spacing w:before="40" w:beforeAutospacing="off" w:after="0" w:afterAutospacing="off" w:line="240" w:lineRule="auto"/>
        <w:ind w:left="0" w:right="0"/>
        <w:jc w:val="left"/>
      </w:pPr>
      <w:bookmarkStart w:name="_Toc1648883084" w:id="34"/>
      <w:bookmarkStart w:name="_Toc106174164" w:id="35"/>
      <w:r w:rsidR="00497CE5">
        <w:rPr/>
        <w:t>R</w:t>
      </w:r>
      <w:bookmarkEnd w:id="34"/>
      <w:bookmarkEnd w:id="35"/>
      <w:r w:rsidR="20F2E1E3">
        <w:rPr/>
        <w:t>isques &amp; Contingences</w:t>
      </w:r>
    </w:p>
    <w:p w:rsidR="00497CE5" w:rsidP="2BEE82C2" w:rsidRDefault="00497CE5" w14:paraId="1B41B2F3" w14:textId="36776D5A">
      <w:pPr>
        <w:jc w:val="both"/>
      </w:pPr>
      <w:r w:rsidR="00497CE5">
        <w:rPr/>
        <w:t>Il s'agit d'identifier les contraintes et les risques important</w:t>
      </w:r>
      <w:ins w:author="Mouna MAKNI" w:date="2022-06-16T13:43:04.402Z" w:id="1374264302">
        <w:r w:rsidR="00497CE5">
          <w:t>s</w:t>
        </w:r>
      </w:ins>
      <w:r w:rsidR="00497CE5">
        <w:rPr/>
        <w:t xml:space="preserve"> qui peuvent survenir durant l'exécution des activités de test. Il faut définir un plan d'urgence pour chaque risque.</w:t>
      </w:r>
    </w:p>
    <w:p w:rsidR="00497CE5" w:rsidP="2BEE82C2" w:rsidRDefault="00497CE5" w14:paraId="43E8171C" w14:textId="77777777">
      <w:pPr>
        <w:jc w:val="both"/>
      </w:pPr>
      <w:r>
        <w:t>Les contraintes et les risques important qui peuvent survenir durant l’exécution des activités de test sont :</w:t>
      </w:r>
    </w:p>
    <w:p w:rsidR="00497CE5" w:rsidP="2BEE82C2" w:rsidRDefault="00497CE5" w14:paraId="2232CF02" w14:textId="77777777">
      <w:pPr>
        <w:pStyle w:val="Paragraphedeliste"/>
        <w:numPr>
          <w:ilvl w:val="0"/>
          <w:numId w:val="19"/>
        </w:numPr>
        <w:jc w:val="both"/>
      </w:pPr>
      <w:r>
        <w:t>La limite de la durée valable.</w:t>
      </w:r>
    </w:p>
    <w:p w:rsidR="00497CE5" w:rsidP="2BEE82C2" w:rsidRDefault="00497CE5" w14:paraId="0381FDF9" w14:textId="77777777">
      <w:pPr>
        <w:pStyle w:val="Paragraphedeliste"/>
        <w:numPr>
          <w:ilvl w:val="0"/>
          <w:numId w:val="19"/>
        </w:numPr>
        <w:jc w:val="both"/>
      </w:pPr>
      <w:r>
        <w:t>La connaissance limitée des testeurs</w:t>
      </w:r>
    </w:p>
    <w:p w:rsidR="00497CE5" w:rsidP="2BEE82C2" w:rsidRDefault="00497CE5" w14:paraId="729D7490" w14:textId="77777777">
      <w:pPr>
        <w:pStyle w:val="Paragraphedeliste"/>
        <w:numPr>
          <w:ilvl w:val="0"/>
          <w:numId w:val="19"/>
        </w:numPr>
        <w:jc w:val="both"/>
      </w:pPr>
      <w:r>
        <w:t xml:space="preserve">Le risque de coupure d’internet ou d’électricité </w:t>
      </w:r>
    </w:p>
    <w:p w:rsidR="00497CE5" w:rsidP="2BEE82C2" w:rsidRDefault="00497CE5" w14:paraId="78D7C8E7" w14:textId="77777777">
      <w:pPr>
        <w:pStyle w:val="Paragraphedeliste"/>
        <w:numPr>
          <w:ilvl w:val="0"/>
          <w:numId w:val="20"/>
        </w:numPr>
        <w:jc w:val="both"/>
        <w:rPr/>
      </w:pPr>
      <w:r w:rsidR="00497CE5">
        <w:rPr/>
        <w:t>Avoir une panne matérielle</w:t>
      </w:r>
    </w:p>
    <w:p w:rsidR="20F2E1E3" w:rsidP="20F2E1E3" w:rsidRDefault="20F2E1E3" w14:paraId="158A4E73" w14:textId="50653DE4">
      <w:pPr>
        <w:pStyle w:val="Paragraphedeliste"/>
        <w:numPr>
          <w:ilvl w:val="0"/>
          <w:numId w:val="20"/>
        </w:numPr>
        <w:jc w:val="both"/>
        <w:rPr>
          <w:color w:val="000000" w:themeColor="text1" w:themeTint="FF" w:themeShade="FF"/>
          <w:rPrChange w:author="Mohamed Aziz El Ouni" w:date="2022-06-17T13:30:41.019Z" w:id="846959137"/>
        </w:rPr>
      </w:pPr>
      <w:proofErr w:type="spellStart"/>
      <w:r w:rsidRPr="20F2E1E3" w:rsidR="20F2E1E3">
        <w:rPr>
          <w:color w:val="000000" w:themeColor="text1" w:themeTint="FF" w:themeShade="FF"/>
          <w:rPrChange w:author="Mohamed Aziz El Ouni" w:date="2022-06-17T13:30:41.018Z" w:id="35437072"/>
        </w:rPr>
        <w:t>Shutdown</w:t>
      </w:r>
      <w:proofErr w:type="spellEnd"/>
      <w:r w:rsidRPr="20F2E1E3" w:rsidR="20F2E1E3">
        <w:rPr>
          <w:color w:val="000000" w:themeColor="text1" w:themeTint="FF" w:themeShade="FF"/>
          <w:rPrChange w:author="Mohamed Aziz El Ouni" w:date="2022-06-17T13:30:41.018Z" w:id="1808088816"/>
        </w:rPr>
        <w:t xml:space="preserve"> du site www.decathlon.tn</w:t>
      </w:r>
    </w:p>
    <w:p w:rsidR="00497CE5" w:rsidP="2BEE82C2" w:rsidRDefault="1B815E19" w14:paraId="6CB58E12" w14:textId="22B720C8">
      <w:pPr>
        <w:jc w:val="both"/>
      </w:pPr>
      <w:r>
        <w:t>Comme un plan d'urgence pour chaque risque :</w:t>
      </w:r>
    </w:p>
    <w:p w:rsidR="00497CE5" w:rsidP="2BEE82C2" w:rsidRDefault="00497CE5" w14:paraId="4D1DACB1" w14:textId="77777777">
      <w:pPr>
        <w:pStyle w:val="Paragraphedeliste"/>
        <w:numPr>
          <w:ilvl w:val="0"/>
          <w:numId w:val="1"/>
        </w:numPr>
        <w:jc w:val="both"/>
      </w:pPr>
      <w:r>
        <w:t>Augmenter le temps de travail en dépassant les 8h/J</w:t>
      </w:r>
    </w:p>
    <w:p w:rsidR="00497CE5" w:rsidP="20F2E1E3" w:rsidRDefault="00497CE5" w14:paraId="600F87D9" w14:textId="2A502DA2">
      <w:pPr>
        <w:pStyle w:val="Paragraphedeliste"/>
        <w:numPr>
          <w:ilvl w:val="0"/>
          <w:numId w:val="1"/>
        </w:numPr>
        <w:rPr>
          <w:color w:val="000000" w:themeColor="text1" w:themeTint="FF" w:themeShade="FF"/>
        </w:rPr>
      </w:pPr>
      <w:r w:rsidR="00497CE5">
        <w:rPr/>
        <w:t>Avoir toujours un ordinateur portable d’urgence prêt à être utilisé avec tous ce qui demandé comme outils et environnements.</w:t>
      </w:r>
    </w:p>
    <w:p w:rsidR="20F2E1E3" w:rsidP="20F2E1E3" w:rsidRDefault="20F2E1E3" w14:paraId="45F1C446" w14:textId="5C194231">
      <w:pPr>
        <w:pStyle w:val="Paragraphedeliste"/>
        <w:numPr>
          <w:ilvl w:val="0"/>
          <w:numId w:val="1"/>
        </w:numPr>
        <w:rPr>
          <w:color w:val="000000" w:themeColor="text1" w:themeTint="FF" w:themeShade="FF"/>
        </w:rPr>
      </w:pPr>
      <w:r w:rsidRPr="20F2E1E3" w:rsidR="20F2E1E3">
        <w:rPr>
          <w:color w:val="000000" w:themeColor="text1" w:themeTint="FF" w:themeShade="FF"/>
        </w:rPr>
        <w:t>Remplacer le site decathlon.</w:t>
      </w:r>
      <w:proofErr w:type="spellStart"/>
      <w:r w:rsidRPr="20F2E1E3" w:rsidR="20F2E1E3">
        <w:rPr>
          <w:color w:val="000000" w:themeColor="text1" w:themeTint="FF" w:themeShade="FF"/>
        </w:rPr>
        <w:t>tn</w:t>
      </w:r>
      <w:proofErr w:type="spellEnd"/>
      <w:r w:rsidRPr="20F2E1E3" w:rsidR="20F2E1E3">
        <w:rPr>
          <w:color w:val="000000" w:themeColor="text1" w:themeTint="FF" w:themeShade="FF"/>
        </w:rPr>
        <w:t xml:space="preserve"> par decathlon.fr puisque les deux sites offrent l'accès avec le même compte utilisateur.</w:t>
      </w:r>
    </w:p>
    <w:p w:rsidR="00497CE5" w:rsidP="00497CE5" w:rsidRDefault="00497CE5" w14:paraId="410C3EE6" w14:textId="0A4E1AE9">
      <w:pPr>
        <w:pStyle w:val="Titre2"/>
        <w:jc w:val="both"/>
      </w:pPr>
      <w:bookmarkStart w:name="_Toc1573524413" w:id="36"/>
      <w:bookmarkStart w:name="_Toc106174165" w:id="37"/>
      <w:commentRangeStart w:id="1901785323"/>
      <w:r w:rsidR="00497CE5">
        <w:rPr/>
        <w:t>Environnement &amp; Outils</w:t>
      </w:r>
      <w:bookmarkEnd w:id="36"/>
      <w:bookmarkEnd w:id="37"/>
      <w:commentRangeEnd w:id="1901785323"/>
      <w:r>
        <w:rPr>
          <w:rStyle w:val="CommentReference"/>
        </w:rPr>
        <w:commentReference w:id="1901785323"/>
      </w:r>
    </w:p>
    <w:p w:rsidR="00497CE5" w:rsidP="00497CE5" w:rsidRDefault="00497CE5" w14:paraId="0DD5D66C" w14:textId="4A872965">
      <w:pPr>
        <w:pStyle w:val="Titre3"/>
        <w:jc w:val="both"/>
      </w:pPr>
      <w:bookmarkStart w:name="_Toc627354470" w:id="38"/>
      <w:bookmarkStart w:name="_Toc106174166" w:id="39"/>
      <w:r w:rsidR="00497CE5">
        <w:rPr/>
        <w:t>Environnement</w:t>
      </w:r>
      <w:bookmarkEnd w:id="38"/>
      <w:bookmarkEnd w:id="39"/>
    </w:p>
    <w:p w:rsidR="00497CE5" w:rsidP="00497CE5" w:rsidRDefault="00497CE5" w14:paraId="5F8FB10B" w14:textId="77777777">
      <w:pPr>
        <w:jc w:val="both"/>
      </w:pPr>
      <w:r>
        <w:t xml:space="preserve"> WINDOWS 10 équipé de :</w:t>
      </w:r>
    </w:p>
    <w:p w:rsidR="00497CE5" w:rsidP="20F2E1E3" w:rsidRDefault="00497CE5" w14:paraId="2687DB99" w14:textId="1F9DC547">
      <w:pPr>
        <w:pStyle w:val="Paragraphedeliste"/>
        <w:numPr>
          <w:ilvl w:val="0"/>
          <w:numId w:val="25"/>
        </w:numPr>
        <w:jc w:val="both"/>
        <w:rPr>
          <w:rPrChange w:author="Ayoub Ben Hadj Youssef" w:date="2022-06-17T08:32:39.823Z" w:id="103266844">
            <w:rPr>
              <w:color w:val="FF0000"/>
            </w:rPr>
          </w:rPrChange>
        </w:rPr>
      </w:pPr>
      <w:r w:rsidRPr="20F2E1E3" w:rsidR="00497CE5">
        <w:rPr>
          <w:rFonts w:ascii="Calibri" w:hAnsi="Calibri" w:eastAsia="ＭＳ 明朝" w:cs="Arial" w:asciiTheme="minorAscii" w:hAnsiTheme="minorAscii" w:eastAsiaTheme="minorEastAsia" w:cstheme="minorBidi"/>
          <w:rPrChange w:author="Ayoub Ben Hadj Youssef" w:date="2022-06-17T08:32:39.821Z" w:id="1338037268">
            <w:rPr>
              <w:color w:val="FF0000"/>
            </w:rPr>
          </w:rPrChange>
        </w:rPr>
        <w:t xml:space="preserve">Navigateur Web </w:t>
      </w:r>
      <w:r w:rsidRPr="20F2E1E3" w:rsidR="00497CE5">
        <w:rPr>
          <w:rFonts w:ascii="Calibri" w:hAnsi="Calibri" w:eastAsia="ＭＳ 明朝" w:cs="Arial" w:asciiTheme="minorAscii" w:hAnsiTheme="minorAscii" w:eastAsiaTheme="minorEastAsia" w:cstheme="minorBidi"/>
          <w:rPrChange w:author="Ayoub Ben Hadj Youssef" w:date="2022-06-17T08:32:39.822Z" w:id="256803528">
            <w:rPr>
              <w:color w:val="FF0000"/>
            </w:rPr>
          </w:rPrChange>
        </w:rPr>
        <w:t>Microsoft Edge</w:t>
      </w:r>
    </w:p>
    <w:p w:rsidR="00497CE5" w:rsidP="00497CE5" w:rsidRDefault="00497CE5" w14:paraId="450045F0" w14:textId="447526A2">
      <w:pPr>
        <w:pStyle w:val="Paragraphedeliste"/>
        <w:numPr>
          <w:ilvl w:val="0"/>
          <w:numId w:val="25"/>
        </w:numPr>
        <w:jc w:val="both"/>
        <w:rPr/>
      </w:pPr>
      <w:r w:rsidR="00497CE5">
        <w:rPr/>
        <w:t xml:space="preserve">Navigateur Web </w:t>
      </w:r>
      <w:r w:rsidR="00497CE5">
        <w:rPr/>
        <w:t>Google chrome</w:t>
      </w:r>
    </w:p>
    <w:p w:rsidR="007A3DA1" w:rsidP="20F2E1E3" w:rsidRDefault="6D894DAE" w14:paraId="6DCF01C5" w14:textId="3B891729">
      <w:pPr>
        <w:pStyle w:val="Titre4"/>
      </w:pPr>
      <w:bookmarkStart w:name="_Toc106174167" w:id="40"/>
      <w:r w:rsidR="007A3DA1">
        <w:rPr/>
        <w:t xml:space="preserve">Exigences </w:t>
      </w:r>
      <w:r w:rsidR="007A3DA1">
        <w:rPr/>
        <w:t>matérielles</w:t>
      </w:r>
      <w:bookmarkEnd w:id="40"/>
    </w:p>
    <w:p w:rsidR="007A3DA1" w:rsidP="20F2E1E3" w:rsidRDefault="6D894DAE" w14:paraId="1D2804A7" w14:textId="37E8CD48">
      <w:pPr>
        <w:pStyle w:val="Titre4"/>
        <w:rPr>
          <w:color w:val="auto"/>
        </w:rPr>
      </w:pPr>
      <w:r w:rsidRPr="20F2E1E3" w:rsidR="6D894DAE">
        <w:rPr>
          <w:rFonts w:ascii="Calibri" w:hAnsi="Calibri" w:eastAsia="ＭＳ 明朝" w:cs="Arial" w:asciiTheme="minorAscii" w:hAnsiTheme="minorAscii" w:eastAsiaTheme="minorEastAsia" w:cstheme="minorBidi"/>
          <w:color w:val="auto"/>
        </w:rPr>
        <w:t xml:space="preserve"> Un ordinateur équipé par Windows 10 et connecté sur internet.</w:t>
      </w:r>
    </w:p>
    <w:p w:rsidR="007A3DA1" w:rsidP="007A3DA1" w:rsidRDefault="007A3DA1" w14:paraId="068578D8" w14:textId="3DF266C0">
      <w:pPr>
        <w:jc w:val="both"/>
      </w:pPr>
      <w:r>
        <w:t>Modem ou serveur internet.</w:t>
      </w:r>
    </w:p>
    <w:p w:rsidR="00497CE5" w:rsidP="00497CE5" w:rsidRDefault="00497CE5" w14:paraId="3687DB5C" w14:textId="2071D495">
      <w:pPr>
        <w:pStyle w:val="Titre3"/>
        <w:jc w:val="both"/>
      </w:pPr>
      <w:bookmarkStart w:name="_Toc2024279526" w:id="41"/>
      <w:bookmarkStart w:name="_Toc106174168" w:id="42"/>
      <w:r w:rsidR="00497CE5">
        <w:rPr/>
        <w:t>Outils de test</w:t>
      </w:r>
      <w:bookmarkEnd w:id="41"/>
      <w:bookmarkEnd w:id="42"/>
    </w:p>
    <w:p w:rsidR="00497CE5" w:rsidP="00497CE5" w:rsidRDefault="00497CE5" w14:paraId="14F723BA" w14:textId="60D55B32">
      <w:pPr>
        <w:pStyle w:val="Titre4"/>
        <w:jc w:val="both"/>
      </w:pPr>
      <w:bookmarkStart w:name="_Toc106174169" w:id="43"/>
      <w:r w:rsidR="00497CE5">
        <w:rPr/>
        <w:t>Outils d’organisation</w:t>
      </w:r>
      <w:bookmarkEnd w:id="43"/>
    </w:p>
    <w:p w:rsidRPr="0013677A" w:rsidR="00497CE5" w:rsidP="20F2E1E3" w:rsidRDefault="00ED5647" w14:paraId="68225F19" w14:textId="2E108342">
      <w:pPr>
        <w:pStyle w:val="Paragraphedeliste"/>
        <w:numPr>
          <w:ilvl w:val="0"/>
          <w:numId w:val="24"/>
        </w:numPr>
        <w:autoSpaceDE w:val="0"/>
        <w:autoSpaceDN w:val="0"/>
        <w:adjustRightInd w:val="0"/>
        <w:spacing w:after="0" w:line="240" w:lineRule="auto"/>
        <w:jc w:val="both"/>
        <w:rPr>
          <w:rFonts w:eastAsia="Calibri" w:eastAsiaTheme="minorAscii"/>
        </w:rPr>
      </w:pPr>
      <w:r w:rsidRPr="20F2E1E3" w:rsidR="00ED5647">
        <w:rPr>
          <w:rFonts w:eastAsia="Calibri" w:eastAsiaTheme="minorAscii"/>
        </w:rPr>
        <w:t>Microsoft office pour rédiger la documentation</w:t>
      </w:r>
    </w:p>
    <w:p w:rsidRPr="0013677A" w:rsidR="00497CE5" w:rsidP="20F2E1E3" w:rsidRDefault="00497CE5" w14:paraId="09A73BB2" w14:textId="591ED409">
      <w:pPr>
        <w:pStyle w:val="Paragraphedeliste"/>
        <w:numPr>
          <w:ilvl w:val="0"/>
          <w:numId w:val="24"/>
        </w:numPr>
        <w:autoSpaceDE w:val="0"/>
        <w:autoSpaceDN w:val="0"/>
        <w:adjustRightInd w:val="0"/>
        <w:spacing w:after="0" w:line="240" w:lineRule="auto"/>
        <w:jc w:val="both"/>
        <w:rPr>
          <w:rFonts w:eastAsia="Calibri" w:eastAsiaTheme="minorAscii"/>
        </w:rPr>
      </w:pPr>
      <w:r w:rsidRPr="20F2E1E3" w:rsidR="00497CE5">
        <w:rPr>
          <w:rFonts w:eastAsia="Calibri" w:eastAsiaTheme="minorAscii"/>
        </w:rPr>
        <w:t>T</w:t>
      </w:r>
      <w:r w:rsidRPr="20F2E1E3" w:rsidR="00497CE5">
        <w:rPr>
          <w:rFonts w:eastAsia="Calibri" w:eastAsiaTheme="minorAscii"/>
        </w:rPr>
        <w:t>rello pour planifier le test</w:t>
      </w:r>
    </w:p>
    <w:p w:rsidR="00497CE5" w:rsidP="20F2E1E3" w:rsidRDefault="00497CE5" w14:paraId="373A9421" w14:textId="6B57613C">
      <w:pPr>
        <w:pStyle w:val="Titre4"/>
        <w:bidi w:val="0"/>
        <w:spacing w:before="40" w:beforeAutospacing="off" w:after="0" w:afterAutospacing="off" w:line="259" w:lineRule="auto"/>
        <w:ind w:left="0" w:right="0"/>
        <w:jc w:val="both"/>
      </w:pPr>
      <w:r w:rsidR="20F2E1E3">
        <w:rPr/>
        <w:t>Outils de test fonctionnel</w:t>
      </w:r>
    </w:p>
    <w:p w:rsidR="00497CE5" w:rsidP="20F2E1E3" w:rsidRDefault="00497CE5" w14:paraId="701D74D8" w14:textId="1BD88385">
      <w:pPr>
        <w:pStyle w:val="Paragraphedeliste"/>
        <w:numPr>
          <w:ilvl w:val="0"/>
          <w:numId w:val="23"/>
        </w:numPr>
        <w:bidi w:val="0"/>
        <w:spacing w:before="0" w:beforeAutospacing="off" w:after="160" w:afterAutospacing="off" w:line="259" w:lineRule="auto"/>
        <w:ind w:left="720" w:right="0" w:hanging="360"/>
        <w:jc w:val="both"/>
        <w:rPr/>
      </w:pPr>
      <w:r w:rsidR="00497CE5">
        <w:rPr/>
        <w:t>Office 365 pour supporter le test</w:t>
      </w:r>
    </w:p>
    <w:p w:rsidR="00497CE5" w:rsidP="20F2E1E3" w:rsidRDefault="00497CE5" w14:paraId="708DCE3E" w14:textId="0D5BBB70">
      <w:pPr>
        <w:pStyle w:val="Paragraphedeliste"/>
        <w:numPr>
          <w:ilvl w:val="0"/>
          <w:numId w:val="23"/>
        </w:numPr>
        <w:bidi w:val="0"/>
        <w:spacing w:before="0" w:beforeAutospacing="off" w:after="160" w:afterAutospacing="off" w:line="259" w:lineRule="auto"/>
        <w:ind w:left="720" w:right="0" w:hanging="360"/>
        <w:jc w:val="both"/>
        <w:rPr/>
      </w:pPr>
      <w:r w:rsidR="00497CE5">
        <w:rPr/>
        <w:t>J</w:t>
      </w:r>
      <w:r w:rsidR="20F2E1E3">
        <w:rPr/>
        <w:t xml:space="preserve">ira </w:t>
      </w:r>
      <w:r w:rsidR="20F2E1E3">
        <w:rPr/>
        <w:t>Xray</w:t>
      </w:r>
      <w:r w:rsidR="20F2E1E3">
        <w:rPr/>
        <w:t xml:space="preserve"> pour faire le test fonctionne</w:t>
      </w:r>
    </w:p>
    <w:p w:rsidR="00497CE5" w:rsidP="20F2E1E3" w:rsidRDefault="00497CE5" w14:paraId="24387D73" w14:textId="41FC59B2">
      <w:pPr>
        <w:pStyle w:val="Titre4"/>
        <w:bidi w:val="0"/>
        <w:spacing w:before="40" w:beforeAutospacing="off" w:after="0" w:afterAutospacing="off" w:line="259" w:lineRule="auto"/>
        <w:ind w:left="0" w:right="0"/>
        <w:jc w:val="both"/>
      </w:pPr>
      <w:r w:rsidR="20F2E1E3">
        <w:rPr/>
        <w:t>Outils de test automatique</w:t>
      </w:r>
    </w:p>
    <w:p w:rsidR="00497CE5" w:rsidP="20F2E1E3" w:rsidRDefault="00497CE5" w14:paraId="531B13FC" w14:textId="0538F051">
      <w:pPr>
        <w:pStyle w:val="Paragraphedeliste"/>
        <w:numPr>
          <w:ilvl w:val="0"/>
          <w:numId w:val="23"/>
        </w:numPr>
        <w:bidi w:val="0"/>
        <w:spacing w:before="0" w:beforeAutospacing="off" w:after="160" w:afterAutospacing="off" w:line="259" w:lineRule="auto"/>
        <w:ind w:left="720" w:right="0" w:hanging="360"/>
        <w:jc w:val="both"/>
        <w:rPr/>
      </w:pPr>
      <w:r w:rsidR="00497CE5">
        <w:rPr/>
        <w:t xml:space="preserve">IDE Eclipse pour </w:t>
      </w:r>
      <w:r w:rsidR="493B6523">
        <w:rPr/>
        <w:t xml:space="preserve">le développement </w:t>
      </w:r>
      <w:r w:rsidR="493B6523">
        <w:rPr/>
        <w:t>des tests</w:t>
      </w:r>
      <w:r w:rsidR="493B6523">
        <w:rPr/>
        <w:t xml:space="preserve"> automatique</w:t>
      </w:r>
    </w:p>
    <w:p w:rsidR="493B6523" w:rsidP="493B6523" w:rsidRDefault="493B6523" w14:paraId="7F3E06EC" w14:textId="0D7A0DC5">
      <w:pPr>
        <w:pStyle w:val="Paragraphedeliste"/>
        <w:numPr>
          <w:ilvl w:val="0"/>
          <w:numId w:val="23"/>
        </w:numPr>
        <w:bidi w:val="0"/>
        <w:spacing w:before="0" w:beforeAutospacing="off" w:after="160" w:afterAutospacing="off" w:line="259" w:lineRule="auto"/>
        <w:ind w:left="720" w:right="0" w:hanging="360"/>
        <w:jc w:val="both"/>
        <w:rPr/>
      </w:pPr>
      <w:r w:rsidR="493B6523">
        <w:rPr/>
        <w:t>IDE Visual studio code pour le développement des tests automatique</w:t>
      </w:r>
    </w:p>
    <w:p w:rsidR="00497CE5" w:rsidP="20F2E1E3" w:rsidRDefault="00497CE5" w14:paraId="73AB4529" w14:textId="102B48B1">
      <w:pPr>
        <w:pStyle w:val="Paragraphedeliste"/>
        <w:numPr>
          <w:ilvl w:val="0"/>
          <w:numId w:val="22"/>
        </w:numPr>
        <w:bidi w:val="0"/>
        <w:spacing w:before="0" w:beforeAutospacing="off" w:after="160" w:afterAutospacing="off" w:line="259" w:lineRule="auto"/>
        <w:ind w:left="720" w:right="0" w:hanging="360"/>
        <w:jc w:val="both"/>
        <w:rPr/>
      </w:pPr>
      <w:r w:rsidR="00497CE5">
        <w:rPr/>
        <w:t>C</w:t>
      </w:r>
      <w:r w:rsidR="20F2E1E3">
        <w:rPr/>
        <w:t>ypress</w:t>
      </w:r>
      <w:r w:rsidR="20F2E1E3">
        <w:rPr/>
        <w:t xml:space="preserve"> pour lancer </w:t>
      </w:r>
      <w:r w:rsidR="20F2E1E3">
        <w:rPr/>
        <w:t>les tests automatiques</w:t>
      </w:r>
    </w:p>
    <w:p w:rsidR="00497CE5" w:rsidP="20F2E1E3" w:rsidRDefault="00497CE5" w14:paraId="53601C3B" w14:textId="2F46313F">
      <w:pPr>
        <w:pStyle w:val="Paragraphedeliste"/>
        <w:numPr>
          <w:ilvl w:val="0"/>
          <w:numId w:val="22"/>
        </w:numPr>
        <w:bidi w:val="0"/>
        <w:spacing w:before="0" w:beforeAutospacing="off" w:after="160" w:afterAutospacing="off" w:line="259" w:lineRule="auto"/>
        <w:ind w:left="720" w:right="0" w:hanging="360"/>
        <w:jc w:val="both"/>
        <w:rPr/>
      </w:pPr>
      <w:proofErr w:type="spellStart"/>
      <w:r w:rsidR="00497CE5">
        <w:rPr/>
        <w:t>S</w:t>
      </w:r>
      <w:r w:rsidR="20F2E1E3">
        <w:rPr/>
        <w:t>elenium</w:t>
      </w:r>
      <w:proofErr w:type="spellEnd"/>
      <w:r w:rsidR="20F2E1E3">
        <w:rPr/>
        <w:t xml:space="preserve"> </w:t>
      </w:r>
      <w:r w:rsidR="20F2E1E3">
        <w:rPr/>
        <w:t xml:space="preserve">pour lancer </w:t>
      </w:r>
      <w:r w:rsidR="20F2E1E3">
        <w:rPr/>
        <w:t>les tests automatiques</w:t>
      </w:r>
    </w:p>
    <w:p w:rsidR="00497CE5" w:rsidP="20F2E1E3" w:rsidRDefault="00497CE5" w14:paraId="65C73953" w14:textId="2385641F">
      <w:pPr>
        <w:pStyle w:val="Paragraphedeliste"/>
        <w:numPr>
          <w:ilvl w:val="0"/>
          <w:numId w:val="22"/>
        </w:numPr>
        <w:bidi w:val="0"/>
        <w:spacing w:before="0" w:beforeAutospacing="off" w:after="160" w:afterAutospacing="off" w:line="259" w:lineRule="auto"/>
        <w:ind w:left="720" w:right="0" w:hanging="360"/>
        <w:jc w:val="both"/>
        <w:rPr/>
      </w:pPr>
      <w:r w:rsidR="00497CE5">
        <w:rPr/>
        <w:t>C</w:t>
      </w:r>
      <w:r w:rsidR="20F2E1E3">
        <w:rPr/>
        <w:t>ucumber</w:t>
      </w:r>
      <w:r w:rsidR="20F2E1E3">
        <w:rPr/>
        <w:t xml:space="preserve"> </w:t>
      </w:r>
      <w:r w:rsidR="20F2E1E3">
        <w:rPr/>
        <w:t xml:space="preserve">pour lancer </w:t>
      </w:r>
      <w:r w:rsidR="20F2E1E3">
        <w:rPr/>
        <w:t>les tests automatiques</w:t>
      </w:r>
    </w:p>
    <w:p w:rsidR="1E66579E" w:rsidP="1E66579E" w:rsidRDefault="1E66579E" w14:paraId="34C4DE3F" w14:textId="6014EA9D">
      <w:pPr>
        <w:pStyle w:val="Paragraphedeliste"/>
        <w:numPr>
          <w:ilvl w:val="0"/>
          <w:numId w:val="22"/>
        </w:numPr>
        <w:bidi w:val="0"/>
        <w:spacing w:before="0" w:beforeAutospacing="off" w:after="160" w:afterAutospacing="off" w:line="259" w:lineRule="auto"/>
        <w:ind w:left="720" w:right="0" w:hanging="360"/>
        <w:jc w:val="both"/>
        <w:rPr/>
      </w:pPr>
      <w:r w:rsidR="1E66579E">
        <w:rPr/>
        <w:t xml:space="preserve">Appium &amp; Android studio pour lancer </w:t>
      </w:r>
      <w:r w:rsidR="1E66579E">
        <w:rPr/>
        <w:t>les tests mobiles</w:t>
      </w:r>
    </w:p>
    <w:p w:rsidR="00497CE5" w:rsidP="20F2E1E3" w:rsidRDefault="00497CE5" w14:paraId="67FD5F46" w14:textId="23FEF731">
      <w:pPr>
        <w:pStyle w:val="Normal"/>
        <w:bidi w:val="0"/>
        <w:spacing w:before="0" w:beforeAutospacing="off" w:after="160" w:afterAutospacing="off" w:line="259" w:lineRule="auto"/>
        <w:ind w:left="0" w:right="0"/>
        <w:jc w:val="both"/>
      </w:pPr>
      <w:r w:rsidRPr="20F2E1E3" w:rsidR="20F2E1E3">
        <w:rPr>
          <w:rFonts w:ascii="Calibri Light" w:hAnsi="Calibri Light" w:eastAsia="ＭＳ ゴシック" w:cs="Times New Roman" w:asciiTheme="majorAscii" w:hAnsiTheme="majorAscii" w:eastAsiaTheme="majorEastAsia" w:cstheme="majorBidi"/>
          <w:color w:val="2F5496" w:themeColor="accent1" w:themeTint="FF" w:themeShade="BF"/>
          <w:sz w:val="24"/>
          <w:szCs w:val="24"/>
        </w:rPr>
        <w:t>Outils de test mobile</w:t>
      </w:r>
    </w:p>
    <w:p w:rsidR="00497CE5" w:rsidP="20F2E1E3" w:rsidRDefault="00497CE5" w14:paraId="57F40589" w14:textId="4106DCB2">
      <w:pPr>
        <w:pStyle w:val="Paragraphedeliste"/>
        <w:numPr>
          <w:ilvl w:val="0"/>
          <w:numId w:val="35"/>
        </w:numPr>
        <w:bidi w:val="0"/>
        <w:spacing w:before="0" w:beforeAutospacing="off" w:after="160" w:afterAutospacing="off" w:line="259" w:lineRule="auto"/>
        <w:ind w:right="0"/>
        <w:jc w:val="both"/>
        <w:rPr>
          <w:rPrChange w:author="Ayoub Ben Hadj Youssef" w:date="2022-06-17T08:34:05.51Z" w:id="1611593656">
            <w:rPr>
              <w:color w:val="FF0000"/>
            </w:rPr>
          </w:rPrChange>
        </w:rPr>
      </w:pPr>
      <w:r w:rsidR="00497CE5">
        <w:rPr/>
        <w:t>Ide Eclipse pour créer le code pour le test</w:t>
      </w:r>
    </w:p>
    <w:p w:rsidR="00497CE5" w:rsidP="20F2E1E3" w:rsidRDefault="00497CE5" w14:paraId="656AA585" w14:textId="25FDF400">
      <w:pPr>
        <w:pStyle w:val="Paragraphedeliste"/>
        <w:numPr>
          <w:ilvl w:val="0"/>
          <w:numId w:val="21"/>
        </w:numPr>
        <w:bidi w:val="0"/>
        <w:spacing w:before="0" w:beforeAutospacing="off" w:after="160" w:afterAutospacing="off" w:line="259" w:lineRule="auto"/>
        <w:ind w:left="720" w:right="0" w:hanging="360"/>
        <w:jc w:val="both"/>
        <w:rPr>
          <w:rPrChange w:author="Ayoub Ben Hadj Youssef" w:date="2022-06-17T08:34:05.51Z" w:id="1126624519">
            <w:rPr>
              <w:color w:val="FF0000"/>
            </w:rPr>
          </w:rPrChange>
        </w:rPr>
      </w:pPr>
      <w:proofErr w:type="spellStart"/>
      <w:r w:rsidR="00497CE5">
        <w:rPr/>
        <w:t>Appium</w:t>
      </w:r>
      <w:proofErr w:type="spellEnd"/>
      <w:r w:rsidR="00497CE5">
        <w:rPr/>
        <w:t xml:space="preserve"> pour lancer le test de l’application mobile</w:t>
      </w:r>
    </w:p>
    <w:p w:rsidR="00497CE5" w:rsidP="20F2E1E3" w:rsidRDefault="00497CE5" w14:paraId="5C237168" w14:textId="0C71BB17">
      <w:pPr>
        <w:pStyle w:val="Paragraphedeliste"/>
        <w:numPr>
          <w:ilvl w:val="0"/>
          <w:numId w:val="21"/>
        </w:numPr>
        <w:bidi w:val="0"/>
        <w:spacing w:before="0" w:beforeAutospacing="off" w:after="160" w:afterAutospacing="off" w:line="259" w:lineRule="auto"/>
        <w:ind w:left="720" w:right="0" w:hanging="360"/>
        <w:jc w:val="both"/>
        <w:rPr/>
      </w:pPr>
      <w:r w:rsidRPr="20F2E1E3" w:rsidR="00497CE5">
        <w:rPr>
          <w:rPrChange w:author="Ayoub Ben Hadj Youssef" w:date="2022-06-17T08:34:05.53Z" w:id="1846664451">
            <w:rPr>
              <w:color w:val="FF0000"/>
            </w:rPr>
          </w:rPrChange>
        </w:rPr>
        <w:t>A</w:t>
      </w:r>
      <w:r w:rsidR="20F2E1E3">
        <w:rPr/>
        <w:t xml:space="preserve">ndroid </w:t>
      </w:r>
      <w:r w:rsidR="20F2E1E3">
        <w:rPr/>
        <w:t>studio pour créer un environnement Android</w:t>
      </w:r>
    </w:p>
    <w:p w:rsidR="00497CE5" w:rsidP="20F2E1E3" w:rsidRDefault="00497CE5" w14:paraId="475CCD29" w14:textId="70830526">
      <w:pPr>
        <w:pStyle w:val="Paragraphedeliste"/>
        <w:numPr>
          <w:ilvl w:val="0"/>
          <w:numId w:val="21"/>
        </w:numPr>
        <w:bidi w:val="0"/>
        <w:spacing w:before="0" w:beforeAutospacing="off" w:after="160" w:afterAutospacing="off" w:line="259" w:lineRule="auto"/>
        <w:ind w:left="720" w:right="0" w:hanging="360"/>
        <w:jc w:val="both"/>
        <w:rPr>
          <w:noProof w:val="0"/>
          <w:lang w:val="fr-FR"/>
          <w:rPrChange w:author="Ayoub Ben Hadj Youssef" w:date="2022-06-17T08:34:05.544Z" w:id="1718570389">
            <w:rPr>
              <w:color w:val="FF0000"/>
            </w:rPr>
          </w:rPrChange>
        </w:rPr>
      </w:pPr>
      <w:r w:rsidRPr="20F2E1E3" w:rsidR="00497CE5">
        <w:rPr>
          <w:rPrChange w:author="Ayoub Ben Hadj Youssef" w:date="2022-06-17T08:34:05.543Z" w:id="333742486">
            <w:rPr>
              <w:color w:val="FF0000"/>
            </w:rPr>
          </w:rPrChange>
        </w:rPr>
        <w:t>A</w:t>
      </w:r>
      <w:r w:rsidR="20F2E1E3">
        <w:rPr/>
        <w:t>pple</w:t>
      </w:r>
      <w:r w:rsidR="20F2E1E3">
        <w:rPr/>
        <w:t xml:space="preserve"> </w:t>
      </w:r>
      <w:proofErr w:type="spellStart"/>
      <w:r w:rsidR="20F2E1E3">
        <w:rPr/>
        <w:t>xcode</w:t>
      </w:r>
      <w:proofErr w:type="spellEnd"/>
      <w:r w:rsidR="20F2E1E3">
        <w:rPr/>
        <w:t xml:space="preserve"> pour créer l’environnement IOS</w:t>
      </w:r>
    </w:p>
    <w:p w:rsidR="00497CE5" w:rsidP="00497CE5" w:rsidRDefault="00497CE5" w14:paraId="6ABE0664" w14:textId="7417A92D">
      <w:pPr>
        <w:pStyle w:val="Titre1"/>
        <w:jc w:val="both"/>
      </w:pPr>
      <w:bookmarkStart w:name="_Toc1433774046" w:id="47"/>
      <w:bookmarkStart w:name="_Toc106174173" w:id="48"/>
      <w:r w:rsidR="00497CE5">
        <w:rPr/>
        <w:t xml:space="preserve">Planification &amp; </w:t>
      </w:r>
      <w:r w:rsidR="00497CE5">
        <w:rPr/>
        <w:t>Exécution</w:t>
      </w:r>
      <w:bookmarkEnd w:id="47"/>
      <w:bookmarkEnd w:id="48"/>
    </w:p>
    <w:p w:rsidR="002117D4" w:rsidP="20F2E1E3" w:rsidRDefault="002117D4" w14:paraId="3A00B5F7" w14:textId="0BD107CC">
      <w:pPr>
        <w:pStyle w:val="Titre2"/>
        <w:bidi w:val="0"/>
        <w:spacing w:before="40" w:beforeAutospacing="off" w:after="0" w:afterAutospacing="off" w:line="240" w:lineRule="auto"/>
        <w:ind w:left="0" w:right="0"/>
        <w:jc w:val="both"/>
      </w:pPr>
      <w:bookmarkStart w:name="_Toc2084142834" w:id="49"/>
      <w:bookmarkStart w:name="_Toc106174174" w:id="50"/>
      <w:r w:rsidR="002117D4">
        <w:rPr/>
        <w:t>P</w:t>
      </w:r>
      <w:bookmarkEnd w:id="49"/>
      <w:bookmarkEnd w:id="50"/>
      <w:r w:rsidR="20F2E1E3">
        <w:rPr/>
        <w:t>lanification</w:t>
      </w:r>
    </w:p>
    <w:p w:rsidR="002117D4" w:rsidP="2BEE82C2" w:rsidRDefault="002117D4" w14:paraId="0B080182" w14:textId="77777777">
      <w:pPr>
        <w:pStyle w:val="Paragraphedeliste"/>
        <w:numPr>
          <w:ilvl w:val="0"/>
          <w:numId w:val="17"/>
        </w:numPr>
        <w:jc w:val="both"/>
      </w:pPr>
      <w:r>
        <w:t>Préparation du plan de test</w:t>
      </w:r>
    </w:p>
    <w:p w:rsidR="002117D4" w:rsidP="2BEE82C2" w:rsidRDefault="002117D4" w14:paraId="51C08C7D" w14:textId="77777777">
      <w:pPr>
        <w:pStyle w:val="Paragraphedeliste"/>
        <w:numPr>
          <w:ilvl w:val="0"/>
          <w:numId w:val="17"/>
        </w:numPr>
        <w:jc w:val="both"/>
      </w:pPr>
      <w:r>
        <w:t xml:space="preserve">Préparation de l’environnement </w:t>
      </w:r>
    </w:p>
    <w:p w:rsidR="002117D4" w:rsidP="2BEE82C2" w:rsidRDefault="002117D4" w14:paraId="5177F129" w14:textId="77777777">
      <w:pPr>
        <w:pStyle w:val="Paragraphedeliste"/>
        <w:numPr>
          <w:ilvl w:val="0"/>
          <w:numId w:val="17"/>
        </w:numPr>
        <w:jc w:val="both"/>
      </w:pPr>
      <w:r>
        <w:t>Choix des fonctionnalités à tester</w:t>
      </w:r>
    </w:p>
    <w:p w:rsidR="002117D4" w:rsidP="2BEE82C2" w:rsidRDefault="002117D4" w14:paraId="3D993750" w14:textId="77777777">
      <w:pPr>
        <w:pStyle w:val="Paragraphedeliste"/>
        <w:numPr>
          <w:ilvl w:val="0"/>
          <w:numId w:val="17"/>
        </w:numPr>
        <w:jc w:val="both"/>
      </w:pPr>
      <w:r>
        <w:t>Rédaction des US de chaque fonctionnalité</w:t>
      </w:r>
    </w:p>
    <w:p w:rsidR="002117D4" w:rsidP="2BEE82C2" w:rsidRDefault="002117D4" w14:paraId="5AF0D16C" w14:textId="77777777">
      <w:pPr>
        <w:pStyle w:val="Paragraphedeliste"/>
        <w:numPr>
          <w:ilvl w:val="0"/>
          <w:numId w:val="17"/>
        </w:numPr>
        <w:jc w:val="both"/>
      </w:pPr>
      <w:r>
        <w:t>Détails des cas de test pour chaque US</w:t>
      </w:r>
    </w:p>
    <w:p w:rsidR="002117D4" w:rsidP="2BEE82C2" w:rsidRDefault="002117D4" w14:paraId="5BA10149" w14:textId="77777777">
      <w:pPr>
        <w:pStyle w:val="Paragraphedeliste"/>
        <w:numPr>
          <w:ilvl w:val="0"/>
          <w:numId w:val="17"/>
        </w:numPr>
        <w:jc w:val="both"/>
      </w:pPr>
      <w:r>
        <w:t>Vérification des critères d’entrée &amp; Exécution des test manuels et automatique</w:t>
      </w:r>
    </w:p>
    <w:p w:rsidR="002117D4" w:rsidP="2BEE82C2" w:rsidRDefault="002117D4" w14:paraId="615796B6" w14:textId="77777777">
      <w:pPr>
        <w:pStyle w:val="Paragraphedeliste"/>
        <w:numPr>
          <w:ilvl w:val="0"/>
          <w:numId w:val="17"/>
        </w:numPr>
        <w:jc w:val="both"/>
      </w:pPr>
      <w:r>
        <w:t xml:space="preserve">Analyse des résultats et </w:t>
      </w:r>
      <w:proofErr w:type="spellStart"/>
      <w:r>
        <w:t>reporting</w:t>
      </w:r>
      <w:proofErr w:type="spellEnd"/>
    </w:p>
    <w:p w:rsidR="2BEE82C2" w:rsidP="2BEE82C2" w:rsidRDefault="002117D4" w14:paraId="68563915" w14:textId="7930A091">
      <w:pPr>
        <w:pStyle w:val="Paragraphedeliste"/>
        <w:numPr>
          <w:ilvl w:val="0"/>
          <w:numId w:val="17"/>
        </w:numPr>
        <w:jc w:val="both"/>
      </w:pPr>
      <w:r>
        <w:t>Vérification de la présence des critères de sortie</w:t>
      </w:r>
    </w:p>
    <w:p w:rsidR="00B63ECC" w:rsidP="20F2E1E3" w:rsidRDefault="00B63ECC" w14:paraId="2C1FD179" w14:textId="06B84923">
      <w:pPr>
        <w:pStyle w:val="Titre2"/>
        <w:bidi w:val="0"/>
        <w:spacing w:before="40" w:beforeAutospacing="off" w:after="0" w:afterAutospacing="off" w:line="240" w:lineRule="auto"/>
        <w:ind w:left="0" w:right="0"/>
        <w:jc w:val="left"/>
      </w:pPr>
      <w:bookmarkStart w:name="_Toc488405357" w:id="51"/>
      <w:bookmarkStart w:name="_Toc106174175" w:id="52"/>
      <w:r w:rsidR="00B63ECC">
        <w:rPr/>
        <w:t>P</w:t>
      </w:r>
      <w:bookmarkEnd w:id="51"/>
      <w:bookmarkEnd w:id="52"/>
      <w:r w:rsidR="20F2E1E3">
        <w:rPr/>
        <w:t>lan de test</w:t>
      </w:r>
    </w:p>
    <w:p w:rsidRPr="002B6B12" w:rsidR="00B63ECC" w:rsidP="00B63ECC" w:rsidRDefault="00B63ECC" w14:paraId="41337312" w14:textId="77777777">
      <w:pPr>
        <w:pStyle w:val="Paragraphedeliste"/>
        <w:numPr>
          <w:ilvl w:val="0"/>
          <w:numId w:val="16"/>
        </w:numPr>
        <w:autoSpaceDE w:val="0"/>
        <w:autoSpaceDN w:val="0"/>
        <w:adjustRightInd w:val="0"/>
        <w:spacing w:after="0" w:line="240" w:lineRule="auto"/>
        <w:jc w:val="both"/>
      </w:pPr>
      <w:r w:rsidRPr="002B6B12">
        <w:t>Planification des tests</w:t>
      </w:r>
    </w:p>
    <w:p w:rsidRPr="002B6B12" w:rsidR="00B63ECC" w:rsidP="00B63ECC" w:rsidRDefault="00B63ECC" w14:paraId="6DD24C98" w14:textId="77777777">
      <w:pPr>
        <w:pStyle w:val="Paragraphedeliste"/>
        <w:numPr>
          <w:ilvl w:val="0"/>
          <w:numId w:val="16"/>
        </w:numPr>
        <w:autoSpaceDE w:val="0"/>
        <w:autoSpaceDN w:val="0"/>
        <w:adjustRightInd w:val="0"/>
        <w:spacing w:after="0" w:line="240" w:lineRule="auto"/>
        <w:jc w:val="both"/>
      </w:pPr>
      <w:r w:rsidRPr="002B6B12">
        <w:t>Pilotage et contrôle des tests</w:t>
      </w:r>
    </w:p>
    <w:p w:rsidRPr="002B6B12" w:rsidR="00B63ECC" w:rsidP="00B63ECC" w:rsidRDefault="00B63ECC" w14:paraId="37D15DA7" w14:textId="77777777">
      <w:pPr>
        <w:pStyle w:val="Paragraphedeliste"/>
        <w:numPr>
          <w:ilvl w:val="0"/>
          <w:numId w:val="16"/>
        </w:numPr>
        <w:autoSpaceDE w:val="0"/>
        <w:autoSpaceDN w:val="0"/>
        <w:adjustRightInd w:val="0"/>
        <w:spacing w:after="0" w:line="240" w:lineRule="auto"/>
        <w:jc w:val="both"/>
      </w:pPr>
      <w:r w:rsidRPr="002B6B12">
        <w:t>Analyse de test</w:t>
      </w:r>
    </w:p>
    <w:p w:rsidRPr="002B6B12" w:rsidR="00B63ECC" w:rsidP="00B63ECC" w:rsidRDefault="00B63ECC" w14:paraId="7602A203" w14:textId="77777777">
      <w:pPr>
        <w:pStyle w:val="Paragraphedeliste"/>
        <w:numPr>
          <w:ilvl w:val="0"/>
          <w:numId w:val="16"/>
        </w:numPr>
        <w:autoSpaceDE w:val="0"/>
        <w:autoSpaceDN w:val="0"/>
        <w:adjustRightInd w:val="0"/>
        <w:spacing w:after="0" w:line="240" w:lineRule="auto"/>
        <w:jc w:val="both"/>
      </w:pPr>
      <w:r w:rsidRPr="002B6B12">
        <w:t>Conception des tests</w:t>
      </w:r>
    </w:p>
    <w:p w:rsidRPr="002B6B12" w:rsidR="00B63ECC" w:rsidP="00B63ECC" w:rsidRDefault="00B63ECC" w14:paraId="5E0E3ED4" w14:textId="77777777">
      <w:pPr>
        <w:pStyle w:val="Paragraphedeliste"/>
        <w:numPr>
          <w:ilvl w:val="0"/>
          <w:numId w:val="16"/>
        </w:numPr>
        <w:autoSpaceDE w:val="0"/>
        <w:autoSpaceDN w:val="0"/>
        <w:adjustRightInd w:val="0"/>
        <w:spacing w:after="0" w:line="240" w:lineRule="auto"/>
        <w:jc w:val="both"/>
      </w:pPr>
      <w:r w:rsidRPr="002B6B12">
        <w:t>Implémentation des tests</w:t>
      </w:r>
    </w:p>
    <w:p w:rsidRPr="002B6B12" w:rsidR="00B63ECC" w:rsidP="00B63ECC" w:rsidRDefault="00B63ECC" w14:paraId="638D4107" w14:textId="77777777">
      <w:pPr>
        <w:pStyle w:val="Paragraphedeliste"/>
        <w:numPr>
          <w:ilvl w:val="0"/>
          <w:numId w:val="16"/>
        </w:numPr>
        <w:autoSpaceDE w:val="0"/>
        <w:autoSpaceDN w:val="0"/>
        <w:adjustRightInd w:val="0"/>
        <w:spacing w:after="0" w:line="240" w:lineRule="auto"/>
        <w:jc w:val="both"/>
      </w:pPr>
      <w:r w:rsidRPr="002B6B12">
        <w:t>Exécution des tests</w:t>
      </w:r>
    </w:p>
    <w:p w:rsidRPr="00B63ECC" w:rsidR="00B63ECC" w:rsidP="00B63ECC" w:rsidRDefault="00B63ECC" w14:paraId="5C0B25D5" w14:textId="460165C6">
      <w:pPr>
        <w:pStyle w:val="Paragraphedeliste"/>
        <w:numPr>
          <w:ilvl w:val="0"/>
          <w:numId w:val="16"/>
        </w:numPr>
        <w:autoSpaceDE w:val="0"/>
        <w:autoSpaceDN w:val="0"/>
        <w:adjustRightInd w:val="0"/>
        <w:spacing w:after="0" w:line="240" w:lineRule="auto"/>
        <w:jc w:val="both"/>
      </w:pPr>
      <w:r w:rsidRPr="002B6B12">
        <w:t>Clôture des tests</w:t>
      </w:r>
    </w:p>
    <w:p w:rsidR="004D6A9F" w:rsidP="20F2E1E3" w:rsidRDefault="004D6A9F" w14:paraId="2F825198" w14:textId="29A8F66E">
      <w:pPr>
        <w:pStyle w:val="Titre3"/>
        <w:bidi w:val="0"/>
        <w:spacing w:before="40" w:beforeAutospacing="off" w:after="0" w:afterAutospacing="off" w:line="259" w:lineRule="auto"/>
        <w:ind w:left="0" w:right="0"/>
        <w:jc w:val="left"/>
      </w:pPr>
      <w:bookmarkStart w:name="_Toc525679361" w:id="53"/>
      <w:bookmarkStart w:name="_Toc106174176" w:id="54"/>
      <w:r w:rsidRPr="20F2E1E3" w:rsidR="004D6A9F">
        <w:rPr>
          <w:rFonts w:ascii="Calibri Light" w:hAnsi="Calibri Light" w:eastAsia="ＭＳ ゴシック" w:cs="Times New Roman" w:asciiTheme="majorAscii" w:hAnsiTheme="majorAscii" w:eastAsiaTheme="majorEastAsia" w:cstheme="majorBidi"/>
          <w:color w:val="2F5496" w:themeColor="accent1" w:themeTint="FF" w:themeShade="BF"/>
          <w:sz w:val="32"/>
          <w:szCs w:val="32"/>
        </w:rPr>
        <w:t>Rôles</w:t>
      </w:r>
      <w:r w:rsidRPr="20F2E1E3" w:rsidR="004D6A9F">
        <w:rPr>
          <w:rFonts w:ascii="Calibri Light" w:hAnsi="Calibri Light" w:eastAsia="ＭＳ ゴシック" w:cs="Times New Roman" w:asciiTheme="majorAscii" w:hAnsiTheme="majorAscii" w:eastAsiaTheme="majorEastAsia" w:cstheme="majorBidi"/>
          <w:color w:val="2F5496" w:themeColor="accent1" w:themeTint="FF" w:themeShade="BF"/>
          <w:sz w:val="32"/>
          <w:szCs w:val="32"/>
        </w:rPr>
        <w:t xml:space="preserve"> &amp; </w:t>
      </w:r>
      <w:r w:rsidRPr="20F2E1E3" w:rsidR="004D6A9F">
        <w:rPr>
          <w:rFonts w:ascii="Calibri Light" w:hAnsi="Calibri Light" w:eastAsia="ＭＳ ゴシック" w:cs="Times New Roman" w:asciiTheme="majorAscii" w:hAnsiTheme="majorAscii" w:eastAsiaTheme="majorEastAsia" w:cstheme="majorBidi"/>
          <w:color w:val="2F5496" w:themeColor="accent1" w:themeTint="FF" w:themeShade="BF"/>
          <w:sz w:val="32"/>
          <w:szCs w:val="32"/>
        </w:rPr>
        <w:t>Répartition</w:t>
      </w:r>
      <w:bookmarkEnd w:id="53"/>
      <w:bookmarkEnd w:id="54"/>
      <w:r w:rsidRPr="20F2E1E3" w:rsidR="20F2E1E3">
        <w:rPr>
          <w:rFonts w:ascii="Calibri Light" w:hAnsi="Calibri Light" w:eastAsia="ＭＳ ゴシック" w:cs="Times New Roman" w:asciiTheme="majorAscii" w:hAnsiTheme="majorAscii" w:eastAsiaTheme="majorEastAsia" w:cstheme="majorBidi"/>
          <w:color w:val="2F5496" w:themeColor="accent1" w:themeTint="FF" w:themeShade="BF"/>
          <w:sz w:val="32"/>
          <w:szCs w:val="32"/>
        </w:rPr>
        <w:t xml:space="preserve"> des taches</w:t>
      </w:r>
    </w:p>
    <w:p w:rsidRPr="000538BA" w:rsidR="004D6A9F" w:rsidP="004D6A9F" w:rsidRDefault="004D6A9F" w14:paraId="38784F82" w14:textId="36F43C2C">
      <w:pPr>
        <w:jc w:val="both"/>
      </w:pPr>
      <w:r>
        <w:t xml:space="preserve"> La répartition des taches se fait à fur et à mesure entre les testeurs.</w:t>
      </w:r>
    </w:p>
    <w:p w:rsidR="00497CE5" w:rsidP="00497CE5" w:rsidRDefault="00497CE5" w14:paraId="765FB481" w14:textId="01A9C89A">
      <w:pPr>
        <w:pStyle w:val="Titre2"/>
        <w:jc w:val="both"/>
      </w:pPr>
      <w:bookmarkStart w:name="_Toc174629414" w:id="55"/>
      <w:bookmarkStart w:name="_Toc106174177" w:id="56"/>
      <w:r w:rsidR="00497CE5">
        <w:rPr/>
        <w:t>Exécution</w:t>
      </w:r>
      <w:bookmarkEnd w:id="55"/>
      <w:bookmarkEnd w:id="56"/>
    </w:p>
    <w:p w:rsidR="00497CE5" w:rsidP="20F2E1E3" w:rsidRDefault="00497CE5" w14:paraId="0FA8B9E7" w14:textId="4CDC1A16">
      <w:pPr>
        <w:pStyle w:val="Titre3"/>
        <w:bidi w:val="0"/>
        <w:spacing w:before="40" w:beforeAutospacing="off" w:after="0" w:afterAutospacing="off" w:line="259" w:lineRule="auto"/>
        <w:ind w:left="0" w:right="0"/>
        <w:jc w:val="both"/>
        <w:rPr>
          <w:rFonts w:eastAsia="ArialMT"/>
        </w:rPr>
      </w:pPr>
      <w:bookmarkStart w:name="_Toc1945356488" w:id="57"/>
      <w:bookmarkStart w:name="_Toc106174178" w:id="58"/>
      <w:r w:rsidRPr="20F2E1E3" w:rsidR="00497CE5">
        <w:rPr>
          <w:rFonts w:eastAsia="ArialMT"/>
        </w:rPr>
        <w:t>T</w:t>
      </w:r>
      <w:bookmarkEnd w:id="57"/>
      <w:bookmarkEnd w:id="58"/>
      <w:r w:rsidRPr="20F2E1E3" w:rsidR="20F2E1E3">
        <w:rPr>
          <w:rFonts w:eastAsia="ArialMT"/>
        </w:rPr>
        <w:t>ypes de test</w:t>
      </w:r>
    </w:p>
    <w:p w:rsidR="00497CE5" w:rsidP="20F2E1E3" w:rsidRDefault="00497CE5" w14:paraId="684E9103" w14:textId="29815060">
      <w:pPr>
        <w:pStyle w:val="Titre4"/>
        <w:jc w:val="both"/>
        <w:rPr>
          <w:color w:val="FF0000"/>
        </w:rPr>
      </w:pPr>
      <w:bookmarkStart w:name="_Toc106174180" w:id="60"/>
      <w:r w:rsidR="00497CE5">
        <w:rPr/>
        <w:t>Test des fonctionnalités</w:t>
      </w:r>
      <w:bookmarkEnd w:id="60"/>
    </w:p>
    <w:p w:rsidR="00497CE5" w:rsidP="00497CE5" w:rsidRDefault="00497CE5" w14:paraId="291E1CFF" w14:textId="77777777">
      <w:pPr>
        <w:jc w:val="both"/>
      </w:pPr>
      <w:r>
        <w:t xml:space="preserve"> </w:t>
      </w:r>
      <w:r w:rsidRPr="009A64A1">
        <w:t>Les tests fonctionnels ont pour objectif de s'assurer du parfait comportement des fonctionnalités des applications et sites mobiles sur l'ensemble des appareils</w:t>
      </w:r>
      <w:r>
        <w:t>. Les fonctionnalités à tester sont :</w:t>
      </w:r>
    </w:p>
    <w:p w:rsidR="00497CE5" w:rsidP="00497CE5" w:rsidRDefault="00497CE5" w14:paraId="034B349D" w14:textId="77777777">
      <w:pPr>
        <w:pStyle w:val="Paragraphedeliste"/>
        <w:numPr>
          <w:ilvl w:val="0"/>
          <w:numId w:val="20"/>
        </w:numPr>
        <w:jc w:val="both"/>
      </w:pPr>
      <w:r>
        <w:t>Création d’un compte</w:t>
      </w:r>
    </w:p>
    <w:p w:rsidR="00497CE5" w:rsidP="00497CE5" w:rsidRDefault="00497CE5" w14:paraId="3DB1AC25" w14:textId="77777777">
      <w:pPr>
        <w:pStyle w:val="Paragraphedeliste"/>
        <w:numPr>
          <w:ilvl w:val="0"/>
          <w:numId w:val="20"/>
        </w:numPr>
        <w:jc w:val="both"/>
      </w:pPr>
      <w:r>
        <w:t>Passer une commande</w:t>
      </w:r>
    </w:p>
    <w:p w:rsidR="00260B87" w:rsidP="00260B87" w:rsidRDefault="00260B87" w14:paraId="399004C4" w14:textId="77777777">
      <w:pPr>
        <w:pStyle w:val="Paragraphedeliste"/>
        <w:numPr>
          <w:ilvl w:val="0"/>
          <w:numId w:val="20"/>
        </w:numPr>
        <w:jc w:val="both"/>
      </w:pPr>
      <w:r>
        <w:t>Connexion &amp; déconnexion</w:t>
      </w:r>
    </w:p>
    <w:p w:rsidRPr="0013677A" w:rsidR="00260B87" w:rsidP="00260B87" w:rsidRDefault="00260B87" w14:paraId="6513A805" w14:textId="77777777">
      <w:pPr>
        <w:pStyle w:val="Paragraphedeliste"/>
        <w:numPr>
          <w:ilvl w:val="0"/>
          <w:numId w:val="20"/>
        </w:numPr>
        <w:jc w:val="both"/>
        <w:rPr>
          <w:rFonts w:ascii="Calibri" w:hAnsi="Calibri" w:eastAsia="Calibri" w:cs="Calibri"/>
        </w:rPr>
      </w:pPr>
      <w:r w:rsidRPr="0013677A">
        <w:rPr>
          <w:rFonts w:ascii="Calibri" w:hAnsi="Calibri" w:eastAsia="Calibri" w:cs="Calibri"/>
        </w:rPr>
        <w:t>Modification des informations personnelles</w:t>
      </w:r>
    </w:p>
    <w:p w:rsidR="00260B87" w:rsidP="493B6523" w:rsidRDefault="00260B87" w14:paraId="45C53506" w14:textId="3E21B955">
      <w:pPr>
        <w:pStyle w:val="Paragraphedeliste"/>
        <w:numPr>
          <w:ilvl w:val="0"/>
          <w:numId w:val="20"/>
        </w:numPr>
        <w:jc w:val="both"/>
        <w:rPr>
          <w:rFonts w:ascii="Calibri" w:hAnsi="Calibri" w:eastAsia="Calibri" w:cs="Calibri"/>
        </w:rPr>
      </w:pPr>
      <w:r w:rsidRPr="493B6523" w:rsidR="00260B87">
        <w:rPr>
          <w:rFonts w:ascii="Calibri" w:hAnsi="Calibri" w:eastAsia="Calibri" w:cs="Calibri"/>
        </w:rPr>
        <w:t>Recherche d’un produit</w:t>
      </w:r>
    </w:p>
    <w:p w:rsidR="493B6523" w:rsidP="493B6523" w:rsidRDefault="493B6523" w14:paraId="3B26A99B" w14:textId="6295AF4E">
      <w:pPr>
        <w:pStyle w:val="Paragraphedeliste"/>
        <w:numPr>
          <w:ilvl w:val="0"/>
          <w:numId w:val="20"/>
        </w:numPr>
        <w:jc w:val="both"/>
        <w:rPr>
          <w:rFonts w:ascii="Calibri" w:hAnsi="Calibri" w:eastAsia="Calibri" w:cs="Calibri"/>
        </w:rPr>
      </w:pPr>
      <w:r w:rsidRPr="493B6523" w:rsidR="493B6523">
        <w:rPr>
          <w:rFonts w:ascii="Calibri" w:hAnsi="Calibri" w:eastAsia="Calibri" w:cs="Calibri"/>
        </w:rPr>
        <w:t xml:space="preserve">Ajout et </w:t>
      </w:r>
      <w:r w:rsidRPr="493B6523" w:rsidR="493B6523">
        <w:rPr>
          <w:rFonts w:ascii="Calibri" w:hAnsi="Calibri" w:eastAsia="Calibri" w:cs="Calibri"/>
        </w:rPr>
        <w:t>suppression</w:t>
      </w:r>
      <w:r w:rsidRPr="493B6523" w:rsidR="493B6523">
        <w:rPr>
          <w:rFonts w:ascii="Calibri" w:hAnsi="Calibri" w:eastAsia="Calibri" w:cs="Calibri"/>
        </w:rPr>
        <w:t xml:space="preserve"> d’article du panier</w:t>
      </w:r>
    </w:p>
    <w:p w:rsidR="00497CE5" w:rsidP="00500F7C" w:rsidRDefault="00497CE5" w14:paraId="3A1E7F19" w14:textId="77777777">
      <w:pPr>
        <w:jc w:val="both"/>
      </w:pPr>
      <w:r>
        <w:t xml:space="preserve">Les deux testeurs vont rédiger les scripts de test pour tous les tests manuels sur XRAY et ce sont eux qui vont les exécutés. </w:t>
      </w:r>
    </w:p>
    <w:p w:rsidR="00497CE5" w:rsidP="00500F7C" w:rsidRDefault="00497CE5" w14:paraId="3EFEBE65" w14:textId="278D9E40">
      <w:pPr>
        <w:jc w:val="both"/>
      </w:pPr>
      <w:r>
        <w:t>Quelques cas de test sont exécutés de façon automatique avec les outils de test déjà annoncer.</w:t>
      </w:r>
    </w:p>
    <w:p w:rsidR="3C55F09D" w:rsidP="20F2E1E3" w:rsidRDefault="3C55F09D" w14:paraId="6E2E8A2F" w14:textId="6A357591">
      <w:pPr>
        <w:pStyle w:val="Titre4"/>
        <w:jc w:val="both"/>
      </w:pPr>
      <w:bookmarkStart w:name="_Toc106174181" w:id="61"/>
      <w:r w:rsidR="00497CE5">
        <w:rPr/>
        <w:t xml:space="preserve">Test de robustesse </w:t>
      </w:r>
      <w:bookmarkEnd w:id="61"/>
    </w:p>
    <w:p w:rsidR="00497CE5" w:rsidP="00497CE5" w:rsidRDefault="00497CE5" w14:paraId="64BAFB90" w14:textId="4FACDDC0">
      <w:pPr>
        <w:jc w:val="both"/>
      </w:pPr>
      <w:r>
        <w:t xml:space="preserve"> </w:t>
      </w:r>
      <w:r w:rsidRPr="00815BC0">
        <w:t>Les tests de robustesse sont une solution de test de bout en bout pour systèmes embarqués. Il est effectué en passant une entrée valide et une entrée invalide pour vérifier la fiabilité du logiciel</w:t>
      </w:r>
      <w:r>
        <w:t>.</w:t>
      </w:r>
      <w:r>
        <w:br/>
      </w:r>
      <w:r>
        <w:t xml:space="preserve"> Ce test est exécuté pour</w:t>
      </w:r>
      <w:r w:rsidR="00C1329F">
        <w:t> :</w:t>
      </w:r>
    </w:p>
    <w:p w:rsidR="00DF0791" w:rsidP="00DF0791" w:rsidRDefault="00DF0791" w14:paraId="1D72BC4C" w14:textId="77777777">
      <w:pPr>
        <w:pStyle w:val="Paragraphedeliste"/>
        <w:numPr>
          <w:ilvl w:val="0"/>
          <w:numId w:val="20"/>
        </w:numPr>
        <w:jc w:val="both"/>
      </w:pPr>
      <w:r>
        <w:t>Connexion &amp; déconnexion</w:t>
      </w:r>
    </w:p>
    <w:p w:rsidRPr="0013677A" w:rsidR="00DF0791" w:rsidP="00DF0791" w:rsidRDefault="00DF0791" w14:paraId="315A46FC" w14:textId="77777777">
      <w:pPr>
        <w:pStyle w:val="Paragraphedeliste"/>
        <w:numPr>
          <w:ilvl w:val="0"/>
          <w:numId w:val="20"/>
        </w:numPr>
        <w:jc w:val="both"/>
        <w:rPr>
          <w:rFonts w:ascii="Calibri" w:hAnsi="Calibri" w:eastAsia="Calibri" w:cs="Calibri"/>
        </w:rPr>
      </w:pPr>
      <w:r w:rsidRPr="0013677A">
        <w:rPr>
          <w:rFonts w:ascii="Calibri" w:hAnsi="Calibri" w:eastAsia="Calibri" w:cs="Calibri"/>
        </w:rPr>
        <w:t>Modification des informations personnelles</w:t>
      </w:r>
    </w:p>
    <w:p w:rsidRPr="00DF0791" w:rsidR="00DF0791" w:rsidP="00497CE5" w:rsidRDefault="00DF0791" w14:paraId="7CFD5354" w14:textId="69317EF3">
      <w:pPr>
        <w:pStyle w:val="Paragraphedeliste"/>
        <w:numPr>
          <w:ilvl w:val="0"/>
          <w:numId w:val="20"/>
        </w:numPr>
        <w:jc w:val="both"/>
        <w:rPr>
          <w:rFonts w:ascii="Calibri" w:hAnsi="Calibri" w:eastAsia="Calibri" w:cs="Calibri"/>
        </w:rPr>
      </w:pPr>
      <w:r w:rsidRPr="0013677A">
        <w:rPr>
          <w:rFonts w:ascii="Calibri" w:hAnsi="Calibri" w:eastAsia="Calibri" w:cs="Calibri"/>
        </w:rPr>
        <w:t xml:space="preserve">Recherche d’un produit </w:t>
      </w:r>
    </w:p>
    <w:p w:rsidR="00497CE5" w:rsidP="00497CE5" w:rsidRDefault="00497CE5" w14:paraId="74519DE6" w14:textId="225867A9">
      <w:pPr>
        <w:pStyle w:val="Titre4"/>
        <w:jc w:val="both"/>
      </w:pPr>
      <w:bookmarkStart w:name="_Toc106174182" w:id="62"/>
      <w:r w:rsidRPr="20F2E1E3" w:rsidR="00497CE5">
        <w:rPr>
          <w:rFonts w:ascii="Calibri Light" w:hAnsi="Calibri Light" w:eastAsia="ＭＳ ゴシック" w:cs="Times New Roman" w:asciiTheme="majorAscii" w:hAnsiTheme="majorAscii" w:eastAsiaTheme="majorEastAsia" w:cstheme="majorBidi"/>
          <w:color w:val="2F5496" w:themeColor="accent1" w:themeTint="FF" w:themeShade="BF"/>
          <w:sz w:val="24"/>
          <w:szCs w:val="24"/>
        </w:rPr>
        <w:t>Test de performance</w:t>
      </w:r>
      <w:bookmarkEnd w:id="62"/>
    </w:p>
    <w:p w:rsidR="00497CE5" w:rsidP="00497CE5" w:rsidRDefault="00497CE5" w14:paraId="7A23718B" w14:textId="77777777">
      <w:pPr>
        <w:jc w:val="both"/>
      </w:pPr>
      <w:r>
        <w:t xml:space="preserve"> </w:t>
      </w:r>
      <w:r w:rsidRPr="00815BC0">
        <w:t xml:space="preserve">Les tests de </w:t>
      </w:r>
      <w:r>
        <w:t>performance ou de stress a</w:t>
      </w:r>
      <w:r w:rsidRPr="000F7553">
        <w:t xml:space="preserve"> </w:t>
      </w:r>
      <w:r>
        <w:t>pour objectif de mesurer les temps de réponse d'un système applicatif en fonction de sa sollicitation. Ce test est appliqué pour l’accès au site web.</w:t>
      </w:r>
    </w:p>
    <w:p w:rsidR="5B03D63E" w:rsidP="20F2E1E3" w:rsidRDefault="5B03D63E" w14:paraId="21124A7D" w14:textId="6E14DAC5">
      <w:pPr>
        <w:jc w:val="both"/>
      </w:pPr>
      <w:r w:rsidR="5B03D63E">
        <w:rPr/>
        <w:t xml:space="preserve">L’accès au site sera </w:t>
      </w:r>
      <w:r w:rsidR="632EEB9C">
        <w:rPr/>
        <w:t>testé simplement en</w:t>
      </w:r>
      <w:r w:rsidR="5B03D63E">
        <w:rPr/>
        <w:t xml:space="preserve"> utilisant l’outil </w:t>
      </w:r>
      <w:r w:rsidR="5B03D63E">
        <w:rPr/>
        <w:t xml:space="preserve">JMETER </w:t>
      </w:r>
      <w:r w:rsidR="5B03D63E">
        <w:rPr/>
        <w:t xml:space="preserve">avec un débit de 5 utilisateurs </w:t>
      </w:r>
      <w:r w:rsidR="4037AEBB">
        <w:rPr/>
        <w:t>accèdent chaque seconde au site www.decathlon.</w:t>
      </w:r>
      <w:proofErr w:type="spellStart"/>
      <w:r w:rsidR="4037AEBB">
        <w:rPr/>
        <w:t>tn</w:t>
      </w:r>
      <w:proofErr w:type="spellEnd"/>
      <w:r w:rsidR="4037AEBB">
        <w:rPr/>
        <w:t xml:space="preserve"> pendant 1 minutes.</w:t>
      </w:r>
    </w:p>
    <w:p w:rsidR="00497CE5" w:rsidP="20F2E1E3" w:rsidRDefault="00497CE5" w14:paraId="3CC7DE67" w14:textId="7D927504">
      <w:pPr>
        <w:pStyle w:val="Titre4"/>
        <w:bidi w:val="0"/>
        <w:spacing w:before="40" w:beforeAutospacing="off" w:after="0" w:afterAutospacing="off" w:line="259" w:lineRule="auto"/>
        <w:ind w:left="0" w:right="0"/>
        <w:jc w:val="both"/>
        <w:rPr>
          <w:rFonts w:ascii="Calibri Light" w:hAnsi="Calibri Light" w:eastAsia="ＭＳ ゴシック" w:cs="Times New Roman" w:asciiTheme="majorAscii" w:hAnsiTheme="majorAscii" w:eastAsiaTheme="majorEastAsia" w:cstheme="majorBidi"/>
          <w:color w:val="2F5496" w:themeColor="accent1" w:themeTint="FF" w:themeShade="BF"/>
          <w:sz w:val="24"/>
          <w:szCs w:val="24"/>
        </w:rPr>
      </w:pPr>
      <w:bookmarkStart w:name="_Toc106174183" w:id="63"/>
      <w:r w:rsidRPr="20F2E1E3" w:rsidR="00497CE5">
        <w:rPr>
          <w:rFonts w:ascii="Calibri Light" w:hAnsi="Calibri Light" w:eastAsia="ＭＳ ゴシック" w:cs="Times New Roman" w:asciiTheme="majorAscii" w:hAnsiTheme="majorAscii" w:eastAsiaTheme="majorEastAsia" w:cstheme="majorBidi"/>
          <w:color w:val="2F5496" w:themeColor="accent1" w:themeTint="FF" w:themeShade="BF"/>
          <w:sz w:val="24"/>
          <w:szCs w:val="24"/>
        </w:rPr>
        <w:t>Test mobile</w:t>
      </w:r>
      <w:bookmarkEnd w:id="63"/>
    </w:p>
    <w:p w:rsidR="00497CE5" w:rsidP="00497CE5" w:rsidRDefault="00497CE5" w14:paraId="5AABE777" w14:textId="65FD1D9E">
      <w:pPr>
        <w:jc w:val="both"/>
      </w:pPr>
      <w:r>
        <w:t xml:space="preserve"> </w:t>
      </w:r>
      <w:r w:rsidRPr="00815BC0">
        <w:t xml:space="preserve">Les </w:t>
      </w:r>
      <w:r>
        <w:t xml:space="preserve">type de </w:t>
      </w:r>
      <w:r w:rsidRPr="00815BC0">
        <w:t>tests</w:t>
      </w:r>
      <w:r>
        <w:t xml:space="preserve"> présente </w:t>
      </w:r>
      <w:r w:rsidRPr="0039200B">
        <w:t xml:space="preserve">un feedback rapide, ce qui améliore la qualité finale de l'application. </w:t>
      </w:r>
      <w:r>
        <w:br/>
      </w:r>
      <w:r>
        <w:t>Dans ce test l’application Android et IOS de Decathlon est testé dans la connexion</w:t>
      </w:r>
      <w:r w:rsidR="002E5095">
        <w:t xml:space="preserve"> à un compte client</w:t>
      </w:r>
      <w:r>
        <w:t xml:space="preserve"> avec les informations déjà crée dans le site web.</w:t>
      </w:r>
    </w:p>
    <w:p w:rsidR="00497CE5" w:rsidP="07DD3029" w:rsidRDefault="00497CE5" w14:paraId="0FDB961A" w14:textId="16D9F1CE">
      <w:pPr>
        <w:pStyle w:val="Titre2"/>
      </w:pPr>
      <w:bookmarkStart w:name="_Toc444566844" w:id="64"/>
      <w:bookmarkStart w:name="_Toc106174184" w:id="65"/>
      <w:commentRangeStart w:id="1313381513"/>
      <w:r w:rsidR="00497CE5">
        <w:rPr/>
        <w:t>Livrables</w:t>
      </w:r>
      <w:bookmarkEnd w:id="64"/>
      <w:bookmarkEnd w:id="65"/>
      <w:commentRangeEnd w:id="1313381513"/>
      <w:r>
        <w:rPr>
          <w:rStyle w:val="CommentReference"/>
        </w:rPr>
        <w:commentReference w:id="1313381513"/>
      </w:r>
    </w:p>
    <w:p w:rsidR="00497CE5" w:rsidP="00497CE5" w:rsidRDefault="00497CE5" w14:paraId="761A1D10" w14:textId="77777777">
      <w:pPr>
        <w:jc w:val="both"/>
      </w:pPr>
      <w:r>
        <w:t xml:space="preserve"> Les livrables à la fin de ce projet sont :</w:t>
      </w:r>
    </w:p>
    <w:p w:rsidR="00497CE5" w:rsidP="00497CE5" w:rsidRDefault="1B815E19" w14:paraId="62D9E2CD" w14:textId="2019614D">
      <w:pPr>
        <w:pStyle w:val="Paragraphedeliste"/>
        <w:numPr>
          <w:ilvl w:val="0"/>
          <w:numId w:val="18"/>
        </w:numPr>
        <w:jc w:val="both"/>
      </w:pPr>
      <w:r>
        <w:t>Document</w:t>
      </w:r>
      <w:r w:rsidR="00497CE5">
        <w:tab/>
      </w:r>
      <w:r w:rsidR="58C80530">
        <w:t>Stratégie</w:t>
      </w:r>
      <w:r>
        <w:t xml:space="preserve"> de test </w:t>
      </w:r>
    </w:p>
    <w:p w:rsidR="00497CE5" w:rsidP="00497CE5" w:rsidRDefault="00497CE5" w14:paraId="5BDEB334" w14:textId="77777777">
      <w:pPr>
        <w:pStyle w:val="Paragraphedeliste"/>
        <w:numPr>
          <w:ilvl w:val="0"/>
          <w:numId w:val="18"/>
        </w:numPr>
        <w:jc w:val="both"/>
      </w:pPr>
      <w:r>
        <w:t xml:space="preserve">PPT </w:t>
      </w:r>
      <w:r>
        <w:tab/>
      </w:r>
      <w:r>
        <w:tab/>
      </w:r>
      <w:r>
        <w:t>Stratégie de test</w:t>
      </w:r>
    </w:p>
    <w:p w:rsidR="00497CE5" w:rsidP="00497CE5" w:rsidRDefault="00497CE5" w14:paraId="098DBED7" w14:textId="77777777">
      <w:pPr>
        <w:pStyle w:val="Paragraphedeliste"/>
        <w:numPr>
          <w:ilvl w:val="0"/>
          <w:numId w:val="18"/>
        </w:numPr>
        <w:jc w:val="both"/>
      </w:pPr>
      <w:r>
        <w:t>Excel</w:t>
      </w:r>
      <w:r>
        <w:tab/>
      </w:r>
      <w:r>
        <w:tab/>
      </w:r>
      <w:r>
        <w:t>Les cas de tests</w:t>
      </w:r>
    </w:p>
    <w:p w:rsidR="00497CE5" w:rsidP="00497CE5" w:rsidRDefault="00497CE5" w14:paraId="1DDEF5A1" w14:textId="4E89B9CD">
      <w:pPr>
        <w:pStyle w:val="Paragraphedeliste"/>
        <w:numPr>
          <w:ilvl w:val="0"/>
          <w:numId w:val="18"/>
        </w:numPr>
        <w:jc w:val="both"/>
        <w:rPr/>
      </w:pPr>
      <w:r w:rsidRPr="20F2E1E3" w:rsidR="00497CE5">
        <w:rPr>
          <w:rFonts w:ascii="Calibri" w:hAnsi="Calibri" w:eastAsia="ＭＳ 明朝" w:cs="Arial" w:asciiTheme="minorAscii" w:hAnsiTheme="minorAscii" w:eastAsiaTheme="minorEastAsia" w:cstheme="minorBidi"/>
        </w:rPr>
        <w:t>Document</w:t>
      </w:r>
      <w:r>
        <w:tab/>
      </w:r>
      <w:r w:rsidRPr="20F2E1E3" w:rsidR="00497CE5">
        <w:rPr>
          <w:rFonts w:ascii="Calibri" w:hAnsi="Calibri" w:eastAsia="ＭＳ 明朝" w:cs="Arial" w:asciiTheme="minorAscii" w:hAnsiTheme="minorAscii" w:eastAsiaTheme="minorEastAsia" w:cstheme="minorBidi"/>
        </w:rPr>
        <w:t xml:space="preserve">Rapport </w:t>
      </w:r>
      <w:r w:rsidRPr="20F2E1E3" w:rsidR="00497CE5">
        <w:rPr>
          <w:rFonts w:ascii="Calibri" w:hAnsi="Calibri" w:eastAsia="ＭＳ 明朝" w:cs="Arial" w:asciiTheme="minorAscii" w:hAnsiTheme="minorAscii" w:eastAsiaTheme="minorEastAsia" w:cstheme="minorBidi"/>
        </w:rPr>
        <w:t>de test</w:t>
      </w:r>
    </w:p>
    <w:p w:rsidR="00497CE5" w:rsidP="00497CE5" w:rsidRDefault="00497CE5" w14:paraId="4C4091F5" w14:textId="2F6AD3AC">
      <w:pPr>
        <w:pStyle w:val="Paragraphedeliste"/>
        <w:numPr>
          <w:ilvl w:val="0"/>
          <w:numId w:val="18"/>
        </w:numPr>
        <w:jc w:val="both"/>
        <w:rPr/>
      </w:pPr>
      <w:r w:rsidR="00497CE5">
        <w:rPr/>
        <w:t>Document</w:t>
      </w:r>
      <w:r>
        <w:tab/>
      </w:r>
      <w:r w:rsidR="00497CE5">
        <w:rPr/>
        <w:t>Rapport de test de performance</w:t>
      </w:r>
    </w:p>
    <w:p w:rsidR="00497CE5" w:rsidP="00497CE5" w:rsidRDefault="00497CE5" w14:paraId="642C4675" w14:textId="77777777">
      <w:pPr>
        <w:pStyle w:val="Paragraphedeliste"/>
        <w:numPr>
          <w:ilvl w:val="0"/>
          <w:numId w:val="18"/>
        </w:numPr>
        <w:jc w:val="both"/>
      </w:pPr>
      <w:r>
        <w:t>Document</w:t>
      </w:r>
      <w:r>
        <w:tab/>
      </w:r>
      <w:r>
        <w:t>Rapport de test automatique</w:t>
      </w:r>
    </w:p>
    <w:p w:rsidR="00497CE5" w:rsidP="00497CE5" w:rsidRDefault="00497CE5" w14:paraId="1197EA45" w14:textId="77777777">
      <w:pPr>
        <w:pStyle w:val="Paragraphedeliste"/>
        <w:numPr>
          <w:ilvl w:val="0"/>
          <w:numId w:val="18"/>
        </w:numPr>
        <w:jc w:val="both"/>
      </w:pPr>
      <w:r>
        <w:t>Document</w:t>
      </w:r>
      <w:r>
        <w:tab/>
      </w:r>
      <w:r>
        <w:t>Rapport de synthèse</w:t>
      </w:r>
    </w:p>
    <w:p w:rsidRPr="00497CE5" w:rsidR="00243044" w:rsidP="00100F03" w:rsidRDefault="00497CE5" w14:paraId="3BFEFB25" w14:textId="3447CF86">
      <w:pPr>
        <w:pStyle w:val="Paragraphedeliste"/>
        <w:numPr>
          <w:ilvl w:val="0"/>
          <w:numId w:val="18"/>
        </w:numPr>
        <w:jc w:val="both"/>
      </w:pPr>
      <w:r>
        <w:t>PPT</w:t>
      </w:r>
      <w:r>
        <w:tab/>
      </w:r>
      <w:r>
        <w:tab/>
      </w:r>
      <w:r>
        <w:t>Présentation du projet de test</w:t>
      </w:r>
    </w:p>
    <w:sectPr w:rsidRPr="00497CE5" w:rsidR="00243044" w:rsidSect="000A7C8D">
      <w:footerReference w:type="default" r:id="rId9"/>
      <w:pgSz w:w="11906" w:h="16838" w:orient="portrait"/>
      <w:pgMar w:top="1417" w:right="1417" w:bottom="1417" w:left="1417" w:header="708" w:footer="708" w:gutter="0"/>
      <w:pgNumType w:start="0"/>
      <w:cols w:space="708"/>
      <w:titlePg/>
      <w:docGrid w:linePitch="360"/>
    </w:sectPr>
  </w:body>
</w:document>
</file>

<file path=word/comments.xml><?xml version="1.0" encoding="utf-8"?>
<w:comments xmlns:w14="http://schemas.microsoft.com/office/word/2010/wordml" xmlns:w="http://schemas.openxmlformats.org/wordprocessingml/2006/main">
  <w:comment w:initials="MM" w:author="Mouna MAKNI" w:date="2022-06-16T14:40:34" w:id="1743044559">
    <w:p w:rsidR="7B4EA874" w:rsidRDefault="7B4EA874" w14:paraId="5022E19E" w14:textId="0150AB54">
      <w:pPr>
        <w:pStyle w:val="CommentText"/>
      </w:pPr>
      <w:r w:rsidR="7B4EA874">
        <w:rPr/>
        <w:t>ca veut dire quoi post test ?</w:t>
      </w:r>
      <w:r>
        <w:rPr>
          <w:rStyle w:val="CommentReference"/>
        </w:rPr>
        <w:annotationRef/>
      </w:r>
    </w:p>
  </w:comment>
  <w:comment w:initials="MM" w:author="Mouna MAKNI" w:date="2022-06-16T14:45:41" w:id="1901785323">
    <w:p w:rsidR="20F2E1E3" w:rsidRDefault="20F2E1E3" w14:paraId="5A403B9C" w14:textId="6146CABC">
      <w:pPr>
        <w:pStyle w:val="CommentText"/>
      </w:pPr>
      <w:r w:rsidR="20F2E1E3">
        <w:rPr/>
        <w:t>réviser cette partie IE, google drive, postman etc</w:t>
      </w:r>
      <w:r>
        <w:rPr>
          <w:rStyle w:val="CommentReference"/>
        </w:rPr>
        <w:annotationRef/>
      </w:r>
    </w:p>
  </w:comment>
  <w:comment w:initials="MM" w:author="Mouna MAKNI" w:date="2022-06-16T14:46:59" w:id="1313381513">
    <w:p w:rsidR="20F2E1E3" w:rsidRDefault="20F2E1E3" w14:paraId="4E638AA8" w14:textId="155CEF34">
      <w:pPr>
        <w:pStyle w:val="CommentText"/>
      </w:pPr>
      <w:r w:rsidR="20F2E1E3">
        <w:rPr/>
        <w:t>différence entre cas de test et rapport de cas de test s??</w:t>
      </w:r>
      <w:r>
        <w:rPr>
          <w:rStyle w:val="CommentReference"/>
        </w:rPr>
        <w:annotationRef/>
      </w:r>
    </w:p>
  </w:comment>
  <w:comment w:initials="AY" w:author="Ayoub Ben Hadj Youssef" w:date="2022-06-17T08:57:30" w:id="1198736173">
    <w:p w:rsidR="20F2E1E3" w:rsidRDefault="20F2E1E3" w14:paraId="53EDD8DF" w14:textId="7E64E7A2">
      <w:pPr>
        <w:pStyle w:val="CommentText"/>
      </w:pPr>
      <w:r w:rsidR="20F2E1E3">
        <w:rPr/>
        <w:t>j'ai trompé, je voulais dire "pré-tests" (les activités qui précédent le test)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022E19E"/>
  <w15:commentEx w15:done="1" w15:paraId="5A403B9C"/>
  <w15:commentEx w15:done="1" w15:paraId="4E638AA8"/>
  <w15:commentEx w15:done="0" w15:paraId="53EDD8DF" w15:paraIdParent="5022E19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FB5247" w16cex:dateUtc="2022-06-16T13:40:34.138Z"/>
  <w16cex:commentExtensible w16cex:durableId="651E49CA" w16cex:dateUtc="2022-06-16T13:45:41.28Z"/>
  <w16cex:commentExtensible w16cex:durableId="53F3D110" w16cex:dateUtc="2022-06-16T13:46:59.612Z"/>
  <w16cex:commentExtensible w16cex:durableId="1027BA7C" w16cex:dateUtc="2022-06-17T07:57:30.316Z"/>
</w16cex:commentsExtensible>
</file>

<file path=word/commentsIds.xml><?xml version="1.0" encoding="utf-8"?>
<w16cid:commentsIds xmlns:mc="http://schemas.openxmlformats.org/markup-compatibility/2006" xmlns:w16cid="http://schemas.microsoft.com/office/word/2016/wordml/cid" mc:Ignorable="w16cid">
  <w16cid:commentId w16cid:paraId="5022E19E" w16cid:durableId="78FB5247"/>
  <w16cid:commentId w16cid:paraId="5A403B9C" w16cid:durableId="651E49CA"/>
  <w16cid:commentId w16cid:paraId="4E638AA8" w16cid:durableId="53F3D110"/>
  <w16cid:commentId w16cid:paraId="53EDD8DF" w16cid:durableId="1027BA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00B4" w:rsidP="00A25E64" w:rsidRDefault="004600B4" w14:paraId="4E76C397" w14:textId="77777777">
      <w:pPr>
        <w:spacing w:after="0" w:line="240" w:lineRule="auto"/>
      </w:pPr>
      <w:r>
        <w:separator/>
      </w:r>
    </w:p>
  </w:endnote>
  <w:endnote w:type="continuationSeparator" w:id="0">
    <w:p w:rsidR="004600B4" w:rsidP="00A25E64" w:rsidRDefault="004600B4" w14:paraId="00EFB041" w14:textId="77777777">
      <w:pPr>
        <w:spacing w:after="0" w:line="240" w:lineRule="auto"/>
      </w:pPr>
      <w:r>
        <w:continuationSeparator/>
      </w:r>
    </w:p>
  </w:endnote>
  <w:endnote w:type="continuationNotice" w:id="1">
    <w:p w:rsidR="004600B4" w:rsidRDefault="004600B4" w14:paraId="4885FC5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52924"/>
      <w:docPartObj>
        <w:docPartGallery w:val="Page Numbers (Bottom of Page)"/>
        <w:docPartUnique/>
      </w:docPartObj>
    </w:sdtPr>
    <w:sdtEndPr/>
    <w:sdtContent>
      <w:p w:rsidR="00A276C7" w:rsidRDefault="00A276C7" w14:paraId="04470436" w14:textId="77777777">
        <w:pPr>
          <w:pStyle w:val="Pieddepage"/>
          <w:jc w:val="right"/>
        </w:pPr>
        <w:r>
          <w:fldChar w:fldCharType="begin"/>
        </w:r>
        <w:r>
          <w:instrText>PAGE   \* MERGEFORMAT</w:instrText>
        </w:r>
        <w:r>
          <w:fldChar w:fldCharType="separate"/>
        </w:r>
        <w:r>
          <w:t>2</w:t>
        </w:r>
        <w:r>
          <w:fldChar w:fldCharType="end"/>
        </w:r>
      </w:p>
    </w:sdtContent>
  </w:sdt>
  <w:p w:rsidR="00A276C7" w:rsidRDefault="00A276C7" w14:paraId="33793C3F"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00B4" w:rsidP="00A25E64" w:rsidRDefault="004600B4" w14:paraId="28561464" w14:textId="77777777">
      <w:pPr>
        <w:spacing w:after="0" w:line="240" w:lineRule="auto"/>
      </w:pPr>
      <w:r>
        <w:separator/>
      </w:r>
    </w:p>
  </w:footnote>
  <w:footnote w:type="continuationSeparator" w:id="0">
    <w:p w:rsidR="004600B4" w:rsidP="00A25E64" w:rsidRDefault="004600B4" w14:paraId="3A75FEFC" w14:textId="77777777">
      <w:pPr>
        <w:spacing w:after="0" w:line="240" w:lineRule="auto"/>
      </w:pPr>
      <w:r>
        <w:continuationSeparator/>
      </w:r>
    </w:p>
  </w:footnote>
  <w:footnote w:type="continuationNotice" w:id="1">
    <w:p w:rsidR="004600B4" w:rsidRDefault="004600B4" w14:paraId="04323789"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U4W423DZvGN8N" int2:id="NPhW6xmf">
      <int2:state int2:type="LegacyProofing" int2:value="Rejected"/>
    </int2:textHash>
    <int2:textHash int2:hashCode="ho0JkkCoVZUWYW" int2:id="fZrvY4Cb">
      <int2:state int2:type="LegacyProofing" int2:value="Rejected"/>
    </int2:textHash>
    <int2:textHash int2:hashCode="eA2x4e/wJf2Tzh" int2:id="AzvrJXXJ">
      <int2:state int2:type="LegacyProofing" int2:value="Rejected"/>
    </int2:textHash>
    <int2:textHash int2:hashCode="2U54seE993HFMJ" int2:id="XAdDei5H">
      <int2:state int2:type="LegacyProofing" int2:value="Rejected"/>
    </int2:textHash>
    <int2:textHash int2:hashCode="U2afGTshdGQccm" int2:id="K1rWk4YV">
      <int2:state int2:type="LegacyProofing" int2:value="Rejected"/>
    </int2:textHash>
    <int2:textHash int2:hashCode="DdPYRm2h0bWB2L" int2:id="iyktgTiQ">
      <int2:state int2:type="LegacyProofing" int2:value="Rejected"/>
    </int2:textHash>
    <int2:textHash int2:hashCode="n86toodIBM11/2" int2:id="NsD6C0RB">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nsid w:val="158a3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8B483E"/>
    <w:multiLevelType w:val="hybridMultilevel"/>
    <w:tmpl w:val="80C238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2F3421"/>
    <w:multiLevelType w:val="hybridMultilevel"/>
    <w:tmpl w:val="246825D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13A56170"/>
    <w:multiLevelType w:val="hybridMultilevel"/>
    <w:tmpl w:val="98080C62"/>
    <w:lvl w:ilvl="0" w:tplc="95EC1A58">
      <w:start w:val="15"/>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13D635D5"/>
    <w:multiLevelType w:val="hybridMultilevel"/>
    <w:tmpl w:val="E19014A6"/>
    <w:lvl w:ilvl="0" w:tplc="040C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0465AFF"/>
    <w:multiLevelType w:val="hybridMultilevel"/>
    <w:tmpl w:val="85824F7C"/>
    <w:lvl w:ilvl="0" w:tplc="8FAC2FE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5E6B698"/>
    <w:multiLevelType w:val="hybridMultilevel"/>
    <w:tmpl w:val="FFFFFFFF"/>
    <w:lvl w:ilvl="0" w:tplc="5D004280">
      <w:start w:val="1"/>
      <w:numFmt w:val="decimal"/>
      <w:lvlText w:val="%1."/>
      <w:lvlJc w:val="left"/>
      <w:pPr>
        <w:ind w:left="720" w:hanging="360"/>
      </w:pPr>
    </w:lvl>
    <w:lvl w:ilvl="1" w:tplc="B99E975E">
      <w:start w:val="1"/>
      <w:numFmt w:val="lowerLetter"/>
      <w:lvlText w:val="%2."/>
      <w:lvlJc w:val="left"/>
      <w:pPr>
        <w:ind w:left="1440" w:hanging="360"/>
      </w:pPr>
    </w:lvl>
    <w:lvl w:ilvl="2" w:tplc="63BC97DC">
      <w:start w:val="1"/>
      <w:numFmt w:val="lowerRoman"/>
      <w:lvlText w:val="%3."/>
      <w:lvlJc w:val="right"/>
      <w:pPr>
        <w:ind w:left="2160" w:hanging="180"/>
      </w:pPr>
    </w:lvl>
    <w:lvl w:ilvl="3" w:tplc="635076D0">
      <w:start w:val="1"/>
      <w:numFmt w:val="decimal"/>
      <w:lvlText w:val="%4."/>
      <w:lvlJc w:val="left"/>
      <w:pPr>
        <w:ind w:left="2880" w:hanging="360"/>
      </w:pPr>
    </w:lvl>
    <w:lvl w:ilvl="4" w:tplc="877290AA">
      <w:start w:val="1"/>
      <w:numFmt w:val="lowerLetter"/>
      <w:lvlText w:val="%5."/>
      <w:lvlJc w:val="left"/>
      <w:pPr>
        <w:ind w:left="3600" w:hanging="360"/>
      </w:pPr>
    </w:lvl>
    <w:lvl w:ilvl="5" w:tplc="4B683764">
      <w:start w:val="1"/>
      <w:numFmt w:val="lowerRoman"/>
      <w:lvlText w:val="%6."/>
      <w:lvlJc w:val="right"/>
      <w:pPr>
        <w:ind w:left="4320" w:hanging="180"/>
      </w:pPr>
    </w:lvl>
    <w:lvl w:ilvl="6" w:tplc="82BA8546">
      <w:start w:val="1"/>
      <w:numFmt w:val="decimal"/>
      <w:lvlText w:val="%7."/>
      <w:lvlJc w:val="left"/>
      <w:pPr>
        <w:ind w:left="5040" w:hanging="360"/>
      </w:pPr>
    </w:lvl>
    <w:lvl w:ilvl="7" w:tplc="33BAAFA4">
      <w:start w:val="1"/>
      <w:numFmt w:val="lowerLetter"/>
      <w:lvlText w:val="%8."/>
      <w:lvlJc w:val="left"/>
      <w:pPr>
        <w:ind w:left="5760" w:hanging="360"/>
      </w:pPr>
    </w:lvl>
    <w:lvl w:ilvl="8" w:tplc="9BD82E64">
      <w:start w:val="1"/>
      <w:numFmt w:val="lowerRoman"/>
      <w:lvlText w:val="%9."/>
      <w:lvlJc w:val="right"/>
      <w:pPr>
        <w:ind w:left="6480" w:hanging="180"/>
      </w:pPr>
    </w:lvl>
  </w:abstractNum>
  <w:abstractNum w:abstractNumId="6" w15:restartNumberingAfterBreak="0">
    <w:nsid w:val="2F6A30A4"/>
    <w:multiLevelType w:val="hybridMultilevel"/>
    <w:tmpl w:val="A460623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314B50B3"/>
    <w:multiLevelType w:val="hybridMultilevel"/>
    <w:tmpl w:val="39EA1DD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355379B9"/>
    <w:multiLevelType w:val="hybridMultilevel"/>
    <w:tmpl w:val="3508FBB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358B513C"/>
    <w:multiLevelType w:val="hybridMultilevel"/>
    <w:tmpl w:val="750262F2"/>
    <w:lvl w:ilvl="0" w:tplc="8FAC2F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8C52C1"/>
    <w:multiLevelType w:val="hybridMultilevel"/>
    <w:tmpl w:val="FDE25AB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375F73AE"/>
    <w:multiLevelType w:val="hybridMultilevel"/>
    <w:tmpl w:val="79DC54E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3BCD6058"/>
    <w:multiLevelType w:val="hybridMultilevel"/>
    <w:tmpl w:val="A022A3F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3CE1555B"/>
    <w:multiLevelType w:val="hybridMultilevel"/>
    <w:tmpl w:val="B0DC8F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FD6612"/>
    <w:multiLevelType w:val="hybridMultilevel"/>
    <w:tmpl w:val="04EE6AF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49200FA5"/>
    <w:multiLevelType w:val="hybridMultilevel"/>
    <w:tmpl w:val="DCF8CC0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4AA90AE7"/>
    <w:multiLevelType w:val="hybridMultilevel"/>
    <w:tmpl w:val="FFFFFFFF"/>
    <w:lvl w:ilvl="0" w:tplc="8ABE3F82">
      <w:start w:val="1"/>
      <w:numFmt w:val="bullet"/>
      <w:lvlText w:val=""/>
      <w:lvlJc w:val="left"/>
      <w:pPr>
        <w:ind w:left="720" w:hanging="360"/>
      </w:pPr>
      <w:rPr>
        <w:rFonts w:hint="default" w:ascii="Symbol" w:hAnsi="Symbol"/>
      </w:rPr>
    </w:lvl>
    <w:lvl w:ilvl="1" w:tplc="F102618A">
      <w:start w:val="1"/>
      <w:numFmt w:val="bullet"/>
      <w:lvlText w:val="o"/>
      <w:lvlJc w:val="left"/>
      <w:pPr>
        <w:ind w:left="1440" w:hanging="360"/>
      </w:pPr>
      <w:rPr>
        <w:rFonts w:hint="default" w:ascii="Courier New" w:hAnsi="Courier New"/>
      </w:rPr>
    </w:lvl>
    <w:lvl w:ilvl="2" w:tplc="4AD645FE">
      <w:start w:val="1"/>
      <w:numFmt w:val="bullet"/>
      <w:lvlText w:val=""/>
      <w:lvlJc w:val="left"/>
      <w:pPr>
        <w:ind w:left="2160" w:hanging="360"/>
      </w:pPr>
      <w:rPr>
        <w:rFonts w:hint="default" w:ascii="Wingdings" w:hAnsi="Wingdings"/>
      </w:rPr>
    </w:lvl>
    <w:lvl w:ilvl="3" w:tplc="A844EDEA">
      <w:start w:val="1"/>
      <w:numFmt w:val="bullet"/>
      <w:lvlText w:val=""/>
      <w:lvlJc w:val="left"/>
      <w:pPr>
        <w:ind w:left="2880" w:hanging="360"/>
      </w:pPr>
      <w:rPr>
        <w:rFonts w:hint="default" w:ascii="Symbol" w:hAnsi="Symbol"/>
      </w:rPr>
    </w:lvl>
    <w:lvl w:ilvl="4" w:tplc="D6DA089E">
      <w:start w:val="1"/>
      <w:numFmt w:val="bullet"/>
      <w:lvlText w:val="o"/>
      <w:lvlJc w:val="left"/>
      <w:pPr>
        <w:ind w:left="3600" w:hanging="360"/>
      </w:pPr>
      <w:rPr>
        <w:rFonts w:hint="default" w:ascii="Courier New" w:hAnsi="Courier New"/>
      </w:rPr>
    </w:lvl>
    <w:lvl w:ilvl="5" w:tplc="E5A82480">
      <w:start w:val="1"/>
      <w:numFmt w:val="bullet"/>
      <w:lvlText w:val=""/>
      <w:lvlJc w:val="left"/>
      <w:pPr>
        <w:ind w:left="4320" w:hanging="360"/>
      </w:pPr>
      <w:rPr>
        <w:rFonts w:hint="default" w:ascii="Wingdings" w:hAnsi="Wingdings"/>
      </w:rPr>
    </w:lvl>
    <w:lvl w:ilvl="6" w:tplc="8A788704">
      <w:start w:val="1"/>
      <w:numFmt w:val="bullet"/>
      <w:lvlText w:val=""/>
      <w:lvlJc w:val="left"/>
      <w:pPr>
        <w:ind w:left="5040" w:hanging="360"/>
      </w:pPr>
      <w:rPr>
        <w:rFonts w:hint="default" w:ascii="Symbol" w:hAnsi="Symbol"/>
      </w:rPr>
    </w:lvl>
    <w:lvl w:ilvl="7" w:tplc="2F7CF266">
      <w:start w:val="1"/>
      <w:numFmt w:val="bullet"/>
      <w:lvlText w:val="o"/>
      <w:lvlJc w:val="left"/>
      <w:pPr>
        <w:ind w:left="5760" w:hanging="360"/>
      </w:pPr>
      <w:rPr>
        <w:rFonts w:hint="default" w:ascii="Courier New" w:hAnsi="Courier New"/>
      </w:rPr>
    </w:lvl>
    <w:lvl w:ilvl="8" w:tplc="E4D43C80">
      <w:start w:val="1"/>
      <w:numFmt w:val="bullet"/>
      <w:lvlText w:val=""/>
      <w:lvlJc w:val="left"/>
      <w:pPr>
        <w:ind w:left="6480" w:hanging="360"/>
      </w:pPr>
      <w:rPr>
        <w:rFonts w:hint="default" w:ascii="Wingdings" w:hAnsi="Wingdings"/>
      </w:rPr>
    </w:lvl>
  </w:abstractNum>
  <w:abstractNum w:abstractNumId="17" w15:restartNumberingAfterBreak="0">
    <w:nsid w:val="4C02207E"/>
    <w:multiLevelType w:val="hybridMultilevel"/>
    <w:tmpl w:val="031CAA70"/>
    <w:lvl w:ilvl="0" w:tplc="040C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8" w15:restartNumberingAfterBreak="0">
    <w:nsid w:val="4D284E06"/>
    <w:multiLevelType w:val="hybridMultilevel"/>
    <w:tmpl w:val="7D8E1D3E"/>
    <w:lvl w:ilvl="0" w:tplc="85441DE6">
      <w:start w:val="1"/>
      <w:numFmt w:val="bullet"/>
      <w:lvlText w:val="-"/>
      <w:lvlJc w:val="left"/>
      <w:pPr>
        <w:ind w:left="1080" w:hanging="360"/>
      </w:pPr>
      <w:rPr>
        <w:rFonts w:hint="default" w:ascii="Calibri" w:hAnsi="Calibri" w:cs="Calibri" w:eastAsiaTheme="minorHAns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9" w15:restartNumberingAfterBreak="0">
    <w:nsid w:val="5D955C1A"/>
    <w:multiLevelType w:val="hybridMultilevel"/>
    <w:tmpl w:val="2BE8BF56"/>
    <w:lvl w:ilvl="0" w:tplc="95EC1A58">
      <w:start w:val="15"/>
      <w:numFmt w:val="bullet"/>
      <w:lvlText w:val="-"/>
      <w:lvlJc w:val="left"/>
      <w:pPr>
        <w:ind w:left="1068" w:hanging="360"/>
      </w:pPr>
      <w:rPr>
        <w:rFonts w:hint="default" w:ascii="Calibri" w:hAnsi="Calibri" w:cs="Calibri" w:eastAsiaTheme="minorHAnsi"/>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abstractNum w:abstractNumId="20" w15:restartNumberingAfterBreak="0">
    <w:nsid w:val="627C0A14"/>
    <w:multiLevelType w:val="hybridMultilevel"/>
    <w:tmpl w:val="4ED25F9E"/>
    <w:lvl w:ilvl="0" w:tplc="040C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64457B3F"/>
    <w:multiLevelType w:val="hybridMultilevel"/>
    <w:tmpl w:val="8BC809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80B38D4"/>
    <w:multiLevelType w:val="hybridMultilevel"/>
    <w:tmpl w:val="99BE94D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6C1069E6"/>
    <w:multiLevelType w:val="hybridMultilevel"/>
    <w:tmpl w:val="C926408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6EB84FA1"/>
    <w:multiLevelType w:val="hybridMultilevel"/>
    <w:tmpl w:val="1AE404C6"/>
    <w:lvl w:ilvl="0" w:tplc="D25CC9B8">
      <w:start w:val="1"/>
      <w:numFmt w:val="decimal"/>
      <w:lvlText w:val="%1-"/>
      <w:lvlJc w:val="left"/>
      <w:pPr>
        <w:ind w:left="1065" w:hanging="36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25" w15:restartNumberingAfterBreak="0">
    <w:nsid w:val="7000789E"/>
    <w:multiLevelType w:val="hybridMultilevel"/>
    <w:tmpl w:val="41E0AF60"/>
    <w:lvl w:ilvl="0" w:tplc="95EC1A58">
      <w:start w:val="15"/>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6" w15:restartNumberingAfterBreak="0">
    <w:nsid w:val="747B6125"/>
    <w:multiLevelType w:val="hybridMultilevel"/>
    <w:tmpl w:val="2A962FD4"/>
    <w:lvl w:ilvl="0" w:tplc="95EC1A58">
      <w:start w:val="15"/>
      <w:numFmt w:val="bullet"/>
      <w:lvlText w:val="-"/>
      <w:lvlJc w:val="left"/>
      <w:pPr>
        <w:ind w:left="765" w:hanging="360"/>
      </w:pPr>
      <w:rPr>
        <w:rFonts w:hint="default" w:ascii="Calibri" w:hAnsi="Calibri" w:cs="Calibri" w:eastAsiaTheme="minorHAnsi"/>
      </w:rPr>
    </w:lvl>
    <w:lvl w:ilvl="1" w:tplc="040C0003" w:tentative="1">
      <w:start w:val="1"/>
      <w:numFmt w:val="bullet"/>
      <w:lvlText w:val="o"/>
      <w:lvlJc w:val="left"/>
      <w:pPr>
        <w:ind w:left="1485" w:hanging="360"/>
      </w:pPr>
      <w:rPr>
        <w:rFonts w:hint="default" w:ascii="Courier New" w:hAnsi="Courier New" w:cs="Courier New"/>
      </w:rPr>
    </w:lvl>
    <w:lvl w:ilvl="2" w:tplc="040C0005" w:tentative="1">
      <w:start w:val="1"/>
      <w:numFmt w:val="bullet"/>
      <w:lvlText w:val=""/>
      <w:lvlJc w:val="left"/>
      <w:pPr>
        <w:ind w:left="2205" w:hanging="360"/>
      </w:pPr>
      <w:rPr>
        <w:rFonts w:hint="default" w:ascii="Wingdings" w:hAnsi="Wingdings"/>
      </w:rPr>
    </w:lvl>
    <w:lvl w:ilvl="3" w:tplc="040C0001" w:tentative="1">
      <w:start w:val="1"/>
      <w:numFmt w:val="bullet"/>
      <w:lvlText w:val=""/>
      <w:lvlJc w:val="left"/>
      <w:pPr>
        <w:ind w:left="2925" w:hanging="360"/>
      </w:pPr>
      <w:rPr>
        <w:rFonts w:hint="default" w:ascii="Symbol" w:hAnsi="Symbol"/>
      </w:rPr>
    </w:lvl>
    <w:lvl w:ilvl="4" w:tplc="040C0003" w:tentative="1">
      <w:start w:val="1"/>
      <w:numFmt w:val="bullet"/>
      <w:lvlText w:val="o"/>
      <w:lvlJc w:val="left"/>
      <w:pPr>
        <w:ind w:left="3645" w:hanging="360"/>
      </w:pPr>
      <w:rPr>
        <w:rFonts w:hint="default" w:ascii="Courier New" w:hAnsi="Courier New" w:cs="Courier New"/>
      </w:rPr>
    </w:lvl>
    <w:lvl w:ilvl="5" w:tplc="040C0005" w:tentative="1">
      <w:start w:val="1"/>
      <w:numFmt w:val="bullet"/>
      <w:lvlText w:val=""/>
      <w:lvlJc w:val="left"/>
      <w:pPr>
        <w:ind w:left="4365" w:hanging="360"/>
      </w:pPr>
      <w:rPr>
        <w:rFonts w:hint="default" w:ascii="Wingdings" w:hAnsi="Wingdings"/>
      </w:rPr>
    </w:lvl>
    <w:lvl w:ilvl="6" w:tplc="040C0001" w:tentative="1">
      <w:start w:val="1"/>
      <w:numFmt w:val="bullet"/>
      <w:lvlText w:val=""/>
      <w:lvlJc w:val="left"/>
      <w:pPr>
        <w:ind w:left="5085" w:hanging="360"/>
      </w:pPr>
      <w:rPr>
        <w:rFonts w:hint="default" w:ascii="Symbol" w:hAnsi="Symbol"/>
      </w:rPr>
    </w:lvl>
    <w:lvl w:ilvl="7" w:tplc="040C0003" w:tentative="1">
      <w:start w:val="1"/>
      <w:numFmt w:val="bullet"/>
      <w:lvlText w:val="o"/>
      <w:lvlJc w:val="left"/>
      <w:pPr>
        <w:ind w:left="5805" w:hanging="360"/>
      </w:pPr>
      <w:rPr>
        <w:rFonts w:hint="default" w:ascii="Courier New" w:hAnsi="Courier New" w:cs="Courier New"/>
      </w:rPr>
    </w:lvl>
    <w:lvl w:ilvl="8" w:tplc="040C0005" w:tentative="1">
      <w:start w:val="1"/>
      <w:numFmt w:val="bullet"/>
      <w:lvlText w:val=""/>
      <w:lvlJc w:val="left"/>
      <w:pPr>
        <w:ind w:left="6525" w:hanging="360"/>
      </w:pPr>
      <w:rPr>
        <w:rFonts w:hint="default" w:ascii="Wingdings" w:hAnsi="Wingdings"/>
      </w:rPr>
    </w:lvl>
  </w:abstractNum>
  <w:abstractNum w:abstractNumId="27" w15:restartNumberingAfterBreak="0">
    <w:nsid w:val="748E4724"/>
    <w:multiLevelType w:val="hybridMultilevel"/>
    <w:tmpl w:val="DF7C22E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76072DE8"/>
    <w:multiLevelType w:val="hybridMultilevel"/>
    <w:tmpl w:val="FC5617E2"/>
    <w:lvl w:ilvl="0" w:tplc="8FAC2F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826D05"/>
    <w:multiLevelType w:val="hybridMultilevel"/>
    <w:tmpl w:val="74AEC37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7CA51BD0"/>
    <w:multiLevelType w:val="hybridMultilevel"/>
    <w:tmpl w:val="4E4AE8F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1" w15:restartNumberingAfterBreak="0">
    <w:nsid w:val="7E084E75"/>
    <w:multiLevelType w:val="hybridMultilevel"/>
    <w:tmpl w:val="42EA6C38"/>
    <w:lvl w:ilvl="0" w:tplc="040C0001">
      <w:start w:val="1"/>
      <w:numFmt w:val="bullet"/>
      <w:lvlText w:val=""/>
      <w:lvlJc w:val="left"/>
      <w:pPr>
        <w:ind w:left="765" w:hanging="360"/>
      </w:pPr>
      <w:rPr>
        <w:rFonts w:hint="default" w:ascii="Symbol" w:hAnsi="Symbol"/>
      </w:rPr>
    </w:lvl>
    <w:lvl w:ilvl="1" w:tplc="040C0003" w:tentative="1">
      <w:start w:val="1"/>
      <w:numFmt w:val="bullet"/>
      <w:lvlText w:val="o"/>
      <w:lvlJc w:val="left"/>
      <w:pPr>
        <w:ind w:left="1485" w:hanging="360"/>
      </w:pPr>
      <w:rPr>
        <w:rFonts w:hint="default" w:ascii="Courier New" w:hAnsi="Courier New" w:cs="Courier New"/>
      </w:rPr>
    </w:lvl>
    <w:lvl w:ilvl="2" w:tplc="040C0005" w:tentative="1">
      <w:start w:val="1"/>
      <w:numFmt w:val="bullet"/>
      <w:lvlText w:val=""/>
      <w:lvlJc w:val="left"/>
      <w:pPr>
        <w:ind w:left="2205" w:hanging="360"/>
      </w:pPr>
      <w:rPr>
        <w:rFonts w:hint="default" w:ascii="Wingdings" w:hAnsi="Wingdings"/>
      </w:rPr>
    </w:lvl>
    <w:lvl w:ilvl="3" w:tplc="040C0001" w:tentative="1">
      <w:start w:val="1"/>
      <w:numFmt w:val="bullet"/>
      <w:lvlText w:val=""/>
      <w:lvlJc w:val="left"/>
      <w:pPr>
        <w:ind w:left="2925" w:hanging="360"/>
      </w:pPr>
      <w:rPr>
        <w:rFonts w:hint="default" w:ascii="Symbol" w:hAnsi="Symbol"/>
      </w:rPr>
    </w:lvl>
    <w:lvl w:ilvl="4" w:tplc="040C0003" w:tentative="1">
      <w:start w:val="1"/>
      <w:numFmt w:val="bullet"/>
      <w:lvlText w:val="o"/>
      <w:lvlJc w:val="left"/>
      <w:pPr>
        <w:ind w:left="3645" w:hanging="360"/>
      </w:pPr>
      <w:rPr>
        <w:rFonts w:hint="default" w:ascii="Courier New" w:hAnsi="Courier New" w:cs="Courier New"/>
      </w:rPr>
    </w:lvl>
    <w:lvl w:ilvl="5" w:tplc="040C0005" w:tentative="1">
      <w:start w:val="1"/>
      <w:numFmt w:val="bullet"/>
      <w:lvlText w:val=""/>
      <w:lvlJc w:val="left"/>
      <w:pPr>
        <w:ind w:left="4365" w:hanging="360"/>
      </w:pPr>
      <w:rPr>
        <w:rFonts w:hint="default" w:ascii="Wingdings" w:hAnsi="Wingdings"/>
      </w:rPr>
    </w:lvl>
    <w:lvl w:ilvl="6" w:tplc="040C0001" w:tentative="1">
      <w:start w:val="1"/>
      <w:numFmt w:val="bullet"/>
      <w:lvlText w:val=""/>
      <w:lvlJc w:val="left"/>
      <w:pPr>
        <w:ind w:left="5085" w:hanging="360"/>
      </w:pPr>
      <w:rPr>
        <w:rFonts w:hint="default" w:ascii="Symbol" w:hAnsi="Symbol"/>
      </w:rPr>
    </w:lvl>
    <w:lvl w:ilvl="7" w:tplc="040C0003" w:tentative="1">
      <w:start w:val="1"/>
      <w:numFmt w:val="bullet"/>
      <w:lvlText w:val="o"/>
      <w:lvlJc w:val="left"/>
      <w:pPr>
        <w:ind w:left="5805" w:hanging="360"/>
      </w:pPr>
      <w:rPr>
        <w:rFonts w:hint="default" w:ascii="Courier New" w:hAnsi="Courier New" w:cs="Courier New"/>
      </w:rPr>
    </w:lvl>
    <w:lvl w:ilvl="8" w:tplc="040C0005" w:tentative="1">
      <w:start w:val="1"/>
      <w:numFmt w:val="bullet"/>
      <w:lvlText w:val=""/>
      <w:lvlJc w:val="left"/>
      <w:pPr>
        <w:ind w:left="6525" w:hanging="360"/>
      </w:pPr>
      <w:rPr>
        <w:rFonts w:hint="default" w:ascii="Wingdings" w:hAnsi="Wingdings"/>
      </w:rPr>
    </w:lvl>
  </w:abstractNum>
  <w:abstractNum w:abstractNumId="32" w15:restartNumberingAfterBreak="0">
    <w:nsid w:val="7E7E69ED"/>
    <w:multiLevelType w:val="hybridMultilevel"/>
    <w:tmpl w:val="D534E218"/>
    <w:lvl w:ilvl="0" w:tplc="8FAC2F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35">
    <w:abstractNumId w:val="33"/>
  </w:num>
  <w:num w:numId="1" w16cid:durableId="1452020068">
    <w:abstractNumId w:val="5"/>
  </w:num>
  <w:num w:numId="2" w16cid:durableId="2209426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0880191">
    <w:abstractNumId w:val="28"/>
  </w:num>
  <w:num w:numId="4" w16cid:durableId="1335301689">
    <w:abstractNumId w:val="18"/>
  </w:num>
  <w:num w:numId="5" w16cid:durableId="1466774706">
    <w:abstractNumId w:val="19"/>
  </w:num>
  <w:num w:numId="6" w16cid:durableId="1335062833">
    <w:abstractNumId w:val="24"/>
  </w:num>
  <w:num w:numId="7" w16cid:durableId="1390879368">
    <w:abstractNumId w:val="32"/>
  </w:num>
  <w:num w:numId="8" w16cid:durableId="1500653544">
    <w:abstractNumId w:val="4"/>
  </w:num>
  <w:num w:numId="9" w16cid:durableId="1876388048">
    <w:abstractNumId w:val="9"/>
  </w:num>
  <w:num w:numId="10" w16cid:durableId="1059942640">
    <w:abstractNumId w:val="26"/>
  </w:num>
  <w:num w:numId="11" w16cid:durableId="1451126420">
    <w:abstractNumId w:val="25"/>
  </w:num>
  <w:num w:numId="12" w16cid:durableId="1215430793">
    <w:abstractNumId w:val="21"/>
  </w:num>
  <w:num w:numId="13" w16cid:durableId="806164556">
    <w:abstractNumId w:val="8"/>
  </w:num>
  <w:num w:numId="14" w16cid:durableId="1339772530">
    <w:abstractNumId w:val="22"/>
  </w:num>
  <w:num w:numId="15" w16cid:durableId="565917932">
    <w:abstractNumId w:val="0"/>
  </w:num>
  <w:num w:numId="16" w16cid:durableId="1727677035">
    <w:abstractNumId w:val="13"/>
  </w:num>
  <w:num w:numId="17" w16cid:durableId="1180385992">
    <w:abstractNumId w:val="12"/>
  </w:num>
  <w:num w:numId="18" w16cid:durableId="835070359">
    <w:abstractNumId w:val="20"/>
  </w:num>
  <w:num w:numId="19" w16cid:durableId="810053793">
    <w:abstractNumId w:val="17"/>
  </w:num>
  <w:num w:numId="20" w16cid:durableId="613361895">
    <w:abstractNumId w:val="27"/>
  </w:num>
  <w:num w:numId="21" w16cid:durableId="1797019332">
    <w:abstractNumId w:val="29"/>
  </w:num>
  <w:num w:numId="22" w16cid:durableId="1449809426">
    <w:abstractNumId w:val="6"/>
  </w:num>
  <w:num w:numId="23" w16cid:durableId="683701775">
    <w:abstractNumId w:val="30"/>
  </w:num>
  <w:num w:numId="24" w16cid:durableId="1566525662">
    <w:abstractNumId w:val="1"/>
  </w:num>
  <w:num w:numId="25" w16cid:durableId="1017197594">
    <w:abstractNumId w:val="23"/>
  </w:num>
  <w:num w:numId="26" w16cid:durableId="18898274">
    <w:abstractNumId w:val="7"/>
  </w:num>
  <w:num w:numId="27" w16cid:durableId="819808000">
    <w:abstractNumId w:val="14"/>
  </w:num>
  <w:num w:numId="28" w16cid:durableId="340157476">
    <w:abstractNumId w:val="10"/>
  </w:num>
  <w:num w:numId="29" w16cid:durableId="271478968">
    <w:abstractNumId w:val="31"/>
  </w:num>
  <w:num w:numId="30" w16cid:durableId="170491807">
    <w:abstractNumId w:val="15"/>
  </w:num>
  <w:num w:numId="31" w16cid:durableId="1187014913">
    <w:abstractNumId w:val="2"/>
  </w:num>
  <w:num w:numId="32" w16cid:durableId="1493372477">
    <w:abstractNumId w:val="3"/>
  </w:num>
  <w:num w:numId="33" w16cid:durableId="2026975903">
    <w:abstractNumId w:val="16"/>
  </w:num>
  <w:num w:numId="34" w16cid:durableId="593592032">
    <w:abstractNumId w:val="11"/>
  </w:num>
</w:numbering>
</file>

<file path=word/people.xml><?xml version="1.0" encoding="utf-8"?>
<w15:people xmlns:mc="http://schemas.openxmlformats.org/markup-compatibility/2006" xmlns:w15="http://schemas.microsoft.com/office/word/2012/wordml" mc:Ignorable="w15">
  <w15:person w15:author="Mouna MAKNI">
    <w15:presenceInfo w15:providerId="AD" w15:userId="S::mouna.makni@talan.com::ad2ed74e-a87d-40a0-ab65-a5fa11306c28"/>
  </w15:person>
  <w15:person w15:author="Ayoub Ben Hadj Youssef">
    <w15:presenceInfo w15:providerId="AD" w15:userId="S::ayoub.ben-hadj-youssef@talan.com::b3916f08-8c0a-4703-a22a-a042132a650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5587C4"/>
    <w:rsid w:val="00005798"/>
    <w:rsid w:val="00013861"/>
    <w:rsid w:val="00025AA0"/>
    <w:rsid w:val="000456B3"/>
    <w:rsid w:val="0004723A"/>
    <w:rsid w:val="000538BA"/>
    <w:rsid w:val="00062EE4"/>
    <w:rsid w:val="00071593"/>
    <w:rsid w:val="00072A11"/>
    <w:rsid w:val="00074516"/>
    <w:rsid w:val="000807A1"/>
    <w:rsid w:val="0008158D"/>
    <w:rsid w:val="000908F9"/>
    <w:rsid w:val="00090BB5"/>
    <w:rsid w:val="0009650F"/>
    <w:rsid w:val="0009749F"/>
    <w:rsid w:val="000A301C"/>
    <w:rsid w:val="000A6387"/>
    <w:rsid w:val="000A7C8D"/>
    <w:rsid w:val="000B411F"/>
    <w:rsid w:val="000B5CF0"/>
    <w:rsid w:val="000C4F8C"/>
    <w:rsid w:val="000D0FB1"/>
    <w:rsid w:val="000E12AE"/>
    <w:rsid w:val="000E66A9"/>
    <w:rsid w:val="000F2B84"/>
    <w:rsid w:val="00100F03"/>
    <w:rsid w:val="00103D63"/>
    <w:rsid w:val="00107BCE"/>
    <w:rsid w:val="001101C9"/>
    <w:rsid w:val="001132DC"/>
    <w:rsid w:val="00115F6A"/>
    <w:rsid w:val="00123B3A"/>
    <w:rsid w:val="00134FC3"/>
    <w:rsid w:val="00140D4A"/>
    <w:rsid w:val="00141F62"/>
    <w:rsid w:val="00145543"/>
    <w:rsid w:val="00145829"/>
    <w:rsid w:val="001459D9"/>
    <w:rsid w:val="00152A00"/>
    <w:rsid w:val="001622B0"/>
    <w:rsid w:val="00163215"/>
    <w:rsid w:val="00170312"/>
    <w:rsid w:val="00174B50"/>
    <w:rsid w:val="00175D51"/>
    <w:rsid w:val="00176641"/>
    <w:rsid w:val="001862A3"/>
    <w:rsid w:val="00190EBB"/>
    <w:rsid w:val="001B0B9C"/>
    <w:rsid w:val="001B13E3"/>
    <w:rsid w:val="001B379C"/>
    <w:rsid w:val="001B3CE9"/>
    <w:rsid w:val="001B4A20"/>
    <w:rsid w:val="001C3551"/>
    <w:rsid w:val="001C6C1F"/>
    <w:rsid w:val="001C7FF6"/>
    <w:rsid w:val="001D0A01"/>
    <w:rsid w:val="001E0119"/>
    <w:rsid w:val="001F1233"/>
    <w:rsid w:val="001F6C08"/>
    <w:rsid w:val="00201073"/>
    <w:rsid w:val="00201149"/>
    <w:rsid w:val="00203566"/>
    <w:rsid w:val="002117D4"/>
    <w:rsid w:val="00212B4C"/>
    <w:rsid w:val="002220AF"/>
    <w:rsid w:val="0022351A"/>
    <w:rsid w:val="00230B42"/>
    <w:rsid w:val="00241517"/>
    <w:rsid w:val="00243044"/>
    <w:rsid w:val="00247AA2"/>
    <w:rsid w:val="00250C94"/>
    <w:rsid w:val="00260B87"/>
    <w:rsid w:val="0026745F"/>
    <w:rsid w:val="00272536"/>
    <w:rsid w:val="00274419"/>
    <w:rsid w:val="00275A26"/>
    <w:rsid w:val="0027621C"/>
    <w:rsid w:val="00276A15"/>
    <w:rsid w:val="00284205"/>
    <w:rsid w:val="00287119"/>
    <w:rsid w:val="0029139D"/>
    <w:rsid w:val="00296A15"/>
    <w:rsid w:val="002A031B"/>
    <w:rsid w:val="002A1751"/>
    <w:rsid w:val="002C4E5D"/>
    <w:rsid w:val="002C5B16"/>
    <w:rsid w:val="002C6F22"/>
    <w:rsid w:val="002D3366"/>
    <w:rsid w:val="002E19D4"/>
    <w:rsid w:val="002E21FF"/>
    <w:rsid w:val="002E2CED"/>
    <w:rsid w:val="002E5095"/>
    <w:rsid w:val="002E5E2D"/>
    <w:rsid w:val="002F0F23"/>
    <w:rsid w:val="002F46BA"/>
    <w:rsid w:val="002F5A00"/>
    <w:rsid w:val="0030230E"/>
    <w:rsid w:val="0030362A"/>
    <w:rsid w:val="003173C8"/>
    <w:rsid w:val="00326532"/>
    <w:rsid w:val="003400D4"/>
    <w:rsid w:val="003413AD"/>
    <w:rsid w:val="003475B4"/>
    <w:rsid w:val="003500CC"/>
    <w:rsid w:val="003563BC"/>
    <w:rsid w:val="00364879"/>
    <w:rsid w:val="003742F2"/>
    <w:rsid w:val="00376145"/>
    <w:rsid w:val="00382303"/>
    <w:rsid w:val="00391BA1"/>
    <w:rsid w:val="00392313"/>
    <w:rsid w:val="0039691A"/>
    <w:rsid w:val="003A388F"/>
    <w:rsid w:val="003A3A90"/>
    <w:rsid w:val="003A5401"/>
    <w:rsid w:val="003B12AE"/>
    <w:rsid w:val="003B6992"/>
    <w:rsid w:val="003C1721"/>
    <w:rsid w:val="003D38C8"/>
    <w:rsid w:val="003E02AA"/>
    <w:rsid w:val="003F73F2"/>
    <w:rsid w:val="004005F1"/>
    <w:rsid w:val="00400C1D"/>
    <w:rsid w:val="00412AB1"/>
    <w:rsid w:val="00413086"/>
    <w:rsid w:val="00421899"/>
    <w:rsid w:val="004244E9"/>
    <w:rsid w:val="00432566"/>
    <w:rsid w:val="00432912"/>
    <w:rsid w:val="00432A2B"/>
    <w:rsid w:val="00432B28"/>
    <w:rsid w:val="00434516"/>
    <w:rsid w:val="0044430E"/>
    <w:rsid w:val="00453F17"/>
    <w:rsid w:val="004559D4"/>
    <w:rsid w:val="004564C4"/>
    <w:rsid w:val="004600B4"/>
    <w:rsid w:val="0046617D"/>
    <w:rsid w:val="00467EB8"/>
    <w:rsid w:val="00474979"/>
    <w:rsid w:val="00476365"/>
    <w:rsid w:val="00481308"/>
    <w:rsid w:val="00497646"/>
    <w:rsid w:val="00497CE5"/>
    <w:rsid w:val="004A6E5D"/>
    <w:rsid w:val="004B085D"/>
    <w:rsid w:val="004B1DBF"/>
    <w:rsid w:val="004B60D7"/>
    <w:rsid w:val="004B694A"/>
    <w:rsid w:val="004D3B08"/>
    <w:rsid w:val="004D46CC"/>
    <w:rsid w:val="004D5978"/>
    <w:rsid w:val="004D6333"/>
    <w:rsid w:val="004D6A9F"/>
    <w:rsid w:val="004D6B29"/>
    <w:rsid w:val="004F23D7"/>
    <w:rsid w:val="00500436"/>
    <w:rsid w:val="00500F7C"/>
    <w:rsid w:val="00510912"/>
    <w:rsid w:val="005120BF"/>
    <w:rsid w:val="00527145"/>
    <w:rsid w:val="005467D5"/>
    <w:rsid w:val="00547EF1"/>
    <w:rsid w:val="005543F8"/>
    <w:rsid w:val="00566DAE"/>
    <w:rsid w:val="00567A15"/>
    <w:rsid w:val="005719D1"/>
    <w:rsid w:val="0057374D"/>
    <w:rsid w:val="00574022"/>
    <w:rsid w:val="00574C3E"/>
    <w:rsid w:val="005757A8"/>
    <w:rsid w:val="00587207"/>
    <w:rsid w:val="005927D8"/>
    <w:rsid w:val="005A28C9"/>
    <w:rsid w:val="005A4F1D"/>
    <w:rsid w:val="005B2DBF"/>
    <w:rsid w:val="005B412C"/>
    <w:rsid w:val="005B7513"/>
    <w:rsid w:val="005C2511"/>
    <w:rsid w:val="005D2657"/>
    <w:rsid w:val="005D605E"/>
    <w:rsid w:val="005E1176"/>
    <w:rsid w:val="005F2002"/>
    <w:rsid w:val="005F3C3F"/>
    <w:rsid w:val="0060015D"/>
    <w:rsid w:val="00602779"/>
    <w:rsid w:val="00604934"/>
    <w:rsid w:val="00612038"/>
    <w:rsid w:val="006132E7"/>
    <w:rsid w:val="0061788F"/>
    <w:rsid w:val="00620F31"/>
    <w:rsid w:val="00623B54"/>
    <w:rsid w:val="006361FB"/>
    <w:rsid w:val="00640E86"/>
    <w:rsid w:val="00642A8D"/>
    <w:rsid w:val="00643D79"/>
    <w:rsid w:val="00647210"/>
    <w:rsid w:val="00650BCF"/>
    <w:rsid w:val="00652BA5"/>
    <w:rsid w:val="0065336E"/>
    <w:rsid w:val="0065553F"/>
    <w:rsid w:val="00660A18"/>
    <w:rsid w:val="00667119"/>
    <w:rsid w:val="00675E47"/>
    <w:rsid w:val="00676EB9"/>
    <w:rsid w:val="00684311"/>
    <w:rsid w:val="00684C91"/>
    <w:rsid w:val="006A432C"/>
    <w:rsid w:val="006B36B2"/>
    <w:rsid w:val="006E6D34"/>
    <w:rsid w:val="006F4A8E"/>
    <w:rsid w:val="00715725"/>
    <w:rsid w:val="00720178"/>
    <w:rsid w:val="00720F6A"/>
    <w:rsid w:val="00726B86"/>
    <w:rsid w:val="0073063F"/>
    <w:rsid w:val="00735D76"/>
    <w:rsid w:val="00736112"/>
    <w:rsid w:val="00742556"/>
    <w:rsid w:val="00743D24"/>
    <w:rsid w:val="00757866"/>
    <w:rsid w:val="007614BF"/>
    <w:rsid w:val="007635BF"/>
    <w:rsid w:val="00781634"/>
    <w:rsid w:val="0079696C"/>
    <w:rsid w:val="007A1CA5"/>
    <w:rsid w:val="007A3DA1"/>
    <w:rsid w:val="007B1315"/>
    <w:rsid w:val="007B7780"/>
    <w:rsid w:val="007B77E6"/>
    <w:rsid w:val="007C1660"/>
    <w:rsid w:val="007C275C"/>
    <w:rsid w:val="007C345A"/>
    <w:rsid w:val="007C4BC6"/>
    <w:rsid w:val="007C6AF2"/>
    <w:rsid w:val="007C7E13"/>
    <w:rsid w:val="007D52B0"/>
    <w:rsid w:val="007D69F2"/>
    <w:rsid w:val="007E7D4F"/>
    <w:rsid w:val="007E7F77"/>
    <w:rsid w:val="007F1DFD"/>
    <w:rsid w:val="007F2C69"/>
    <w:rsid w:val="00807AF4"/>
    <w:rsid w:val="00812AF6"/>
    <w:rsid w:val="0082670A"/>
    <w:rsid w:val="008277F4"/>
    <w:rsid w:val="00840626"/>
    <w:rsid w:val="0084325E"/>
    <w:rsid w:val="00854B93"/>
    <w:rsid w:val="00861F7B"/>
    <w:rsid w:val="00867873"/>
    <w:rsid w:val="008711E2"/>
    <w:rsid w:val="00880082"/>
    <w:rsid w:val="008875E8"/>
    <w:rsid w:val="008876F2"/>
    <w:rsid w:val="00892F4A"/>
    <w:rsid w:val="00896FE2"/>
    <w:rsid w:val="008B45B8"/>
    <w:rsid w:val="008B5B22"/>
    <w:rsid w:val="008B66DA"/>
    <w:rsid w:val="008C2152"/>
    <w:rsid w:val="008C2685"/>
    <w:rsid w:val="008C5F01"/>
    <w:rsid w:val="008C7891"/>
    <w:rsid w:val="008E5315"/>
    <w:rsid w:val="008F0159"/>
    <w:rsid w:val="008F039C"/>
    <w:rsid w:val="008F23D9"/>
    <w:rsid w:val="008F7A87"/>
    <w:rsid w:val="00900CA3"/>
    <w:rsid w:val="00902BB0"/>
    <w:rsid w:val="009049C0"/>
    <w:rsid w:val="00905D86"/>
    <w:rsid w:val="00916324"/>
    <w:rsid w:val="00923AEA"/>
    <w:rsid w:val="00940997"/>
    <w:rsid w:val="009448FE"/>
    <w:rsid w:val="00960F04"/>
    <w:rsid w:val="009614F9"/>
    <w:rsid w:val="00961A33"/>
    <w:rsid w:val="00961FD9"/>
    <w:rsid w:val="00971834"/>
    <w:rsid w:val="009755C5"/>
    <w:rsid w:val="00977B03"/>
    <w:rsid w:val="00980DF0"/>
    <w:rsid w:val="00981167"/>
    <w:rsid w:val="009819B0"/>
    <w:rsid w:val="00982182"/>
    <w:rsid w:val="00984BEC"/>
    <w:rsid w:val="00990082"/>
    <w:rsid w:val="00994D88"/>
    <w:rsid w:val="00995A3F"/>
    <w:rsid w:val="009A0A21"/>
    <w:rsid w:val="009A0DD2"/>
    <w:rsid w:val="009A1F09"/>
    <w:rsid w:val="009A64A1"/>
    <w:rsid w:val="009B4A74"/>
    <w:rsid w:val="009B7645"/>
    <w:rsid w:val="009B778D"/>
    <w:rsid w:val="009C0CA2"/>
    <w:rsid w:val="009C2ED8"/>
    <w:rsid w:val="009D090C"/>
    <w:rsid w:val="009D3C37"/>
    <w:rsid w:val="009D56EE"/>
    <w:rsid w:val="009E3CEC"/>
    <w:rsid w:val="009E6105"/>
    <w:rsid w:val="009F09A6"/>
    <w:rsid w:val="009F1628"/>
    <w:rsid w:val="009F71AA"/>
    <w:rsid w:val="00A00F24"/>
    <w:rsid w:val="00A02A23"/>
    <w:rsid w:val="00A11F6B"/>
    <w:rsid w:val="00A12BBC"/>
    <w:rsid w:val="00A12E7F"/>
    <w:rsid w:val="00A237C5"/>
    <w:rsid w:val="00A24196"/>
    <w:rsid w:val="00A25E64"/>
    <w:rsid w:val="00A276C7"/>
    <w:rsid w:val="00A3089F"/>
    <w:rsid w:val="00A30BFD"/>
    <w:rsid w:val="00A35A6B"/>
    <w:rsid w:val="00A4794E"/>
    <w:rsid w:val="00A47FA4"/>
    <w:rsid w:val="00A637EF"/>
    <w:rsid w:val="00A72653"/>
    <w:rsid w:val="00A73219"/>
    <w:rsid w:val="00A75196"/>
    <w:rsid w:val="00A8436D"/>
    <w:rsid w:val="00A90966"/>
    <w:rsid w:val="00A9236D"/>
    <w:rsid w:val="00AA7F85"/>
    <w:rsid w:val="00AB2AD3"/>
    <w:rsid w:val="00AB507C"/>
    <w:rsid w:val="00AC2E32"/>
    <w:rsid w:val="00AE0F3F"/>
    <w:rsid w:val="00AE478E"/>
    <w:rsid w:val="00AF0120"/>
    <w:rsid w:val="00AF19A1"/>
    <w:rsid w:val="00AF5429"/>
    <w:rsid w:val="00AF5A12"/>
    <w:rsid w:val="00AF5C1C"/>
    <w:rsid w:val="00B024B2"/>
    <w:rsid w:val="00B02C10"/>
    <w:rsid w:val="00B049C3"/>
    <w:rsid w:val="00B05F9D"/>
    <w:rsid w:val="00B157DE"/>
    <w:rsid w:val="00B31A9D"/>
    <w:rsid w:val="00B36C8B"/>
    <w:rsid w:val="00B42920"/>
    <w:rsid w:val="00B4511F"/>
    <w:rsid w:val="00B4576A"/>
    <w:rsid w:val="00B5001F"/>
    <w:rsid w:val="00B50BAE"/>
    <w:rsid w:val="00B5210A"/>
    <w:rsid w:val="00B63ECC"/>
    <w:rsid w:val="00B65170"/>
    <w:rsid w:val="00B7205B"/>
    <w:rsid w:val="00B736AE"/>
    <w:rsid w:val="00B73CD7"/>
    <w:rsid w:val="00B74B79"/>
    <w:rsid w:val="00B86AF7"/>
    <w:rsid w:val="00B90C6B"/>
    <w:rsid w:val="00B91145"/>
    <w:rsid w:val="00B926CA"/>
    <w:rsid w:val="00B951B1"/>
    <w:rsid w:val="00B96D04"/>
    <w:rsid w:val="00BC4709"/>
    <w:rsid w:val="00BD02C0"/>
    <w:rsid w:val="00BD1267"/>
    <w:rsid w:val="00BD26D8"/>
    <w:rsid w:val="00BE27C8"/>
    <w:rsid w:val="00BF67D9"/>
    <w:rsid w:val="00C01C90"/>
    <w:rsid w:val="00C064D7"/>
    <w:rsid w:val="00C1329F"/>
    <w:rsid w:val="00C17426"/>
    <w:rsid w:val="00C333C4"/>
    <w:rsid w:val="00C365B4"/>
    <w:rsid w:val="00C36E05"/>
    <w:rsid w:val="00C726D8"/>
    <w:rsid w:val="00C72BD3"/>
    <w:rsid w:val="00C8003B"/>
    <w:rsid w:val="00C848D9"/>
    <w:rsid w:val="00C84F47"/>
    <w:rsid w:val="00C874E8"/>
    <w:rsid w:val="00C930F1"/>
    <w:rsid w:val="00C9771F"/>
    <w:rsid w:val="00CA2812"/>
    <w:rsid w:val="00CA2D87"/>
    <w:rsid w:val="00CA54A1"/>
    <w:rsid w:val="00CA54D4"/>
    <w:rsid w:val="00CA79D3"/>
    <w:rsid w:val="00CB15CD"/>
    <w:rsid w:val="00CC525B"/>
    <w:rsid w:val="00CC66AD"/>
    <w:rsid w:val="00CD38B5"/>
    <w:rsid w:val="00CD3DE7"/>
    <w:rsid w:val="00CD7A15"/>
    <w:rsid w:val="00CE067C"/>
    <w:rsid w:val="00CE1174"/>
    <w:rsid w:val="00CE3397"/>
    <w:rsid w:val="00CE6B6C"/>
    <w:rsid w:val="00CF30B2"/>
    <w:rsid w:val="00CF607E"/>
    <w:rsid w:val="00CF7AE5"/>
    <w:rsid w:val="00CF7C83"/>
    <w:rsid w:val="00D04974"/>
    <w:rsid w:val="00D17789"/>
    <w:rsid w:val="00D23EF9"/>
    <w:rsid w:val="00D2596D"/>
    <w:rsid w:val="00D30573"/>
    <w:rsid w:val="00D34716"/>
    <w:rsid w:val="00D37224"/>
    <w:rsid w:val="00D41B3F"/>
    <w:rsid w:val="00D468EA"/>
    <w:rsid w:val="00D51719"/>
    <w:rsid w:val="00D5254F"/>
    <w:rsid w:val="00D6149D"/>
    <w:rsid w:val="00D625D9"/>
    <w:rsid w:val="00D65BDD"/>
    <w:rsid w:val="00D706FB"/>
    <w:rsid w:val="00D70CFB"/>
    <w:rsid w:val="00D71B22"/>
    <w:rsid w:val="00D72CD5"/>
    <w:rsid w:val="00D73DE2"/>
    <w:rsid w:val="00D76C9D"/>
    <w:rsid w:val="00D8256F"/>
    <w:rsid w:val="00D86FD7"/>
    <w:rsid w:val="00DA27DE"/>
    <w:rsid w:val="00DA7051"/>
    <w:rsid w:val="00DB76AB"/>
    <w:rsid w:val="00DC6AF6"/>
    <w:rsid w:val="00DD2D45"/>
    <w:rsid w:val="00DD445A"/>
    <w:rsid w:val="00DE54A5"/>
    <w:rsid w:val="00DF0791"/>
    <w:rsid w:val="00DF3182"/>
    <w:rsid w:val="00DF4083"/>
    <w:rsid w:val="00DF5D5C"/>
    <w:rsid w:val="00DF5F2B"/>
    <w:rsid w:val="00DF7129"/>
    <w:rsid w:val="00E02A15"/>
    <w:rsid w:val="00E14E7A"/>
    <w:rsid w:val="00E14F51"/>
    <w:rsid w:val="00E1614A"/>
    <w:rsid w:val="00E21B9C"/>
    <w:rsid w:val="00E225D2"/>
    <w:rsid w:val="00E2484C"/>
    <w:rsid w:val="00E24C01"/>
    <w:rsid w:val="00E3326A"/>
    <w:rsid w:val="00E4521A"/>
    <w:rsid w:val="00E517D3"/>
    <w:rsid w:val="00E521DA"/>
    <w:rsid w:val="00E56BA2"/>
    <w:rsid w:val="00E65FD1"/>
    <w:rsid w:val="00E71D3E"/>
    <w:rsid w:val="00E92CDA"/>
    <w:rsid w:val="00E97588"/>
    <w:rsid w:val="00EB481C"/>
    <w:rsid w:val="00EB6C0F"/>
    <w:rsid w:val="00ED5610"/>
    <w:rsid w:val="00ED5647"/>
    <w:rsid w:val="00EE7909"/>
    <w:rsid w:val="00EF07F3"/>
    <w:rsid w:val="00EF576F"/>
    <w:rsid w:val="00F052E5"/>
    <w:rsid w:val="00F073B9"/>
    <w:rsid w:val="00F1523B"/>
    <w:rsid w:val="00F17CED"/>
    <w:rsid w:val="00F24439"/>
    <w:rsid w:val="00F30743"/>
    <w:rsid w:val="00F3149B"/>
    <w:rsid w:val="00F41573"/>
    <w:rsid w:val="00F42366"/>
    <w:rsid w:val="00F4726F"/>
    <w:rsid w:val="00F50BA1"/>
    <w:rsid w:val="00F513E9"/>
    <w:rsid w:val="00F5145D"/>
    <w:rsid w:val="00F51632"/>
    <w:rsid w:val="00F6236A"/>
    <w:rsid w:val="00F62E86"/>
    <w:rsid w:val="00F679E1"/>
    <w:rsid w:val="00F71F53"/>
    <w:rsid w:val="00F74536"/>
    <w:rsid w:val="00F8140E"/>
    <w:rsid w:val="00F91784"/>
    <w:rsid w:val="00F946E3"/>
    <w:rsid w:val="00FA27E0"/>
    <w:rsid w:val="00FB2BF2"/>
    <w:rsid w:val="00FC3EE4"/>
    <w:rsid w:val="00FC58A8"/>
    <w:rsid w:val="00FD3F55"/>
    <w:rsid w:val="00FE0AAB"/>
    <w:rsid w:val="00FE4140"/>
    <w:rsid w:val="00FE5326"/>
    <w:rsid w:val="00FF271C"/>
    <w:rsid w:val="01E4CFB1"/>
    <w:rsid w:val="0398C037"/>
    <w:rsid w:val="0592DC0B"/>
    <w:rsid w:val="05D244E6"/>
    <w:rsid w:val="06B840D4"/>
    <w:rsid w:val="07DD3029"/>
    <w:rsid w:val="09E4803E"/>
    <w:rsid w:val="0A664D2E"/>
    <w:rsid w:val="0B80509F"/>
    <w:rsid w:val="0FE5B335"/>
    <w:rsid w:val="10FD7F6D"/>
    <w:rsid w:val="112CE38F"/>
    <w:rsid w:val="131BB5C8"/>
    <w:rsid w:val="14B78629"/>
    <w:rsid w:val="15C3AB07"/>
    <w:rsid w:val="16829E4C"/>
    <w:rsid w:val="16D21E88"/>
    <w:rsid w:val="16EE7249"/>
    <w:rsid w:val="17668245"/>
    <w:rsid w:val="190252A6"/>
    <w:rsid w:val="191DE9DD"/>
    <w:rsid w:val="191DE9DD"/>
    <w:rsid w:val="1A26130B"/>
    <w:rsid w:val="1A971C2A"/>
    <w:rsid w:val="1AC14CD3"/>
    <w:rsid w:val="1B815E19"/>
    <w:rsid w:val="1CDC3E35"/>
    <w:rsid w:val="1E1840B8"/>
    <w:rsid w:val="1E66579E"/>
    <w:rsid w:val="1EE16409"/>
    <w:rsid w:val="1FCC313E"/>
    <w:rsid w:val="20F2E1E3"/>
    <w:rsid w:val="21FEC3EF"/>
    <w:rsid w:val="220DA373"/>
    <w:rsid w:val="226BDC92"/>
    <w:rsid w:val="22A934EC"/>
    <w:rsid w:val="244F06BC"/>
    <w:rsid w:val="2505DB5A"/>
    <w:rsid w:val="25DE721F"/>
    <w:rsid w:val="26E11496"/>
    <w:rsid w:val="2B3CC747"/>
    <w:rsid w:val="2BB485B9"/>
    <w:rsid w:val="2BEE82C2"/>
    <w:rsid w:val="2EACBDA0"/>
    <w:rsid w:val="2EDFAA86"/>
    <w:rsid w:val="3031F047"/>
    <w:rsid w:val="3087F6DC"/>
    <w:rsid w:val="31E45E62"/>
    <w:rsid w:val="32F6744D"/>
    <w:rsid w:val="3399F34C"/>
    <w:rsid w:val="3535C3AD"/>
    <w:rsid w:val="364163ED"/>
    <w:rsid w:val="3879E064"/>
    <w:rsid w:val="39165886"/>
    <w:rsid w:val="39165886"/>
    <w:rsid w:val="395EC3D3"/>
    <w:rsid w:val="3C55F09D"/>
    <w:rsid w:val="3C977D14"/>
    <w:rsid w:val="3E41147A"/>
    <w:rsid w:val="3E5F1819"/>
    <w:rsid w:val="3EDCA5F3"/>
    <w:rsid w:val="4037AEBB"/>
    <w:rsid w:val="410D675E"/>
    <w:rsid w:val="4178B53C"/>
    <w:rsid w:val="454CCE20"/>
    <w:rsid w:val="471E73E0"/>
    <w:rsid w:val="48A70CF6"/>
    <w:rsid w:val="493B6523"/>
    <w:rsid w:val="4AC7064A"/>
    <w:rsid w:val="4B131B8D"/>
    <w:rsid w:val="4C483247"/>
    <w:rsid w:val="4C994F3C"/>
    <w:rsid w:val="4D5EE6E2"/>
    <w:rsid w:val="4EFD261D"/>
    <w:rsid w:val="4FB39FCA"/>
    <w:rsid w:val="4FB4EE9B"/>
    <w:rsid w:val="5098F67E"/>
    <w:rsid w:val="50FE261A"/>
    <w:rsid w:val="526D6381"/>
    <w:rsid w:val="530FA72F"/>
    <w:rsid w:val="545587C4"/>
    <w:rsid w:val="5496CFEA"/>
    <w:rsid w:val="54AD7201"/>
    <w:rsid w:val="555D4C5F"/>
    <w:rsid w:val="559234DA"/>
    <w:rsid w:val="55FF4D7D"/>
    <w:rsid w:val="564921CC"/>
    <w:rsid w:val="58690864"/>
    <w:rsid w:val="58C80530"/>
    <w:rsid w:val="594159B3"/>
    <w:rsid w:val="59B58A75"/>
    <w:rsid w:val="5B03D63E"/>
    <w:rsid w:val="5B1016FA"/>
    <w:rsid w:val="5CB3D4E1"/>
    <w:rsid w:val="5CC050D6"/>
    <w:rsid w:val="5E8CA416"/>
    <w:rsid w:val="6154591E"/>
    <w:rsid w:val="632EEB9C"/>
    <w:rsid w:val="6453D82C"/>
    <w:rsid w:val="65BD91A2"/>
    <w:rsid w:val="66C8FEBA"/>
    <w:rsid w:val="66DFD2ED"/>
    <w:rsid w:val="67216B10"/>
    <w:rsid w:val="695F6B03"/>
    <w:rsid w:val="6BE3D50A"/>
    <w:rsid w:val="6C1F87AE"/>
    <w:rsid w:val="6D319721"/>
    <w:rsid w:val="6D7FA56B"/>
    <w:rsid w:val="6D894DAE"/>
    <w:rsid w:val="6DBB580F"/>
    <w:rsid w:val="6E6837E6"/>
    <w:rsid w:val="6E724501"/>
    <w:rsid w:val="6FE87110"/>
    <w:rsid w:val="70BFCCD4"/>
    <w:rsid w:val="7116975E"/>
    <w:rsid w:val="728EB870"/>
    <w:rsid w:val="72B50338"/>
    <w:rsid w:val="72B50338"/>
    <w:rsid w:val="73064D49"/>
    <w:rsid w:val="74A21DAA"/>
    <w:rsid w:val="7500CE8D"/>
    <w:rsid w:val="75482DF1"/>
    <w:rsid w:val="75ECA3FA"/>
    <w:rsid w:val="76688DAD"/>
    <w:rsid w:val="798F5356"/>
    <w:rsid w:val="7B4EA874"/>
    <w:rsid w:val="7BEBF9C4"/>
    <w:rsid w:val="7F239A8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87C4"/>
  <w15:chartTrackingRefBased/>
  <w15:docId w15:val="{423C5BC2-CAAF-4B46-BC5F-5C366DE790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7CE5"/>
    <w:rPr>
      <w:rFonts w:eastAsiaTheme="minorEastAsia"/>
    </w:rPr>
  </w:style>
  <w:style w:type="paragraph" w:styleId="Titre1">
    <w:name w:val="heading 1"/>
    <w:basedOn w:val="Normal"/>
    <w:next w:val="Normal"/>
    <w:link w:val="Titre1Car"/>
    <w:uiPriority w:val="9"/>
    <w:qFormat/>
    <w:rsid w:val="00497CE5"/>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Titre2">
    <w:name w:val="heading 2"/>
    <w:basedOn w:val="Normal"/>
    <w:next w:val="Normal"/>
    <w:link w:val="Titre2Car"/>
    <w:uiPriority w:val="9"/>
    <w:unhideWhenUsed/>
    <w:qFormat/>
    <w:rsid w:val="00497CE5"/>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unhideWhenUsed/>
    <w:qFormat/>
    <w:rsid w:val="00497CE5"/>
    <w:pPr>
      <w:keepNext/>
      <w:keepLines/>
      <w:spacing w:before="40" w:after="0"/>
      <w:outlineLvl w:val="3"/>
    </w:pPr>
    <w:rPr>
      <w:rFonts w:asciiTheme="majorHAnsi" w:hAnsiTheme="majorHAnsi" w:eastAsiaTheme="majorEastAsia" w:cstheme="majorBidi"/>
      <w:color w:val="2F5496" w:themeColor="accent1" w:themeShade="B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styleId="Titre3Car" w:customStyle="1">
    <w:name w:val="Titre 3 Car"/>
    <w:basedOn w:val="Policepardfaut"/>
    <w:link w:val="Titre3"/>
    <w:uiPriority w:val="9"/>
    <w:rPr>
      <w:rFonts w:asciiTheme="majorHAnsi" w:hAnsiTheme="majorHAnsi" w:eastAsiaTheme="majorEastAsia"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character" w:styleId="hgkelc" w:customStyle="1">
    <w:name w:val="hgkelc"/>
    <w:basedOn w:val="Policepardfaut"/>
    <w:rsid w:val="00DF7129"/>
  </w:style>
  <w:style w:type="character" w:styleId="Titre1Car" w:customStyle="1">
    <w:name w:val="Titre 1 Car"/>
    <w:basedOn w:val="Policepardfaut"/>
    <w:link w:val="Titre1"/>
    <w:uiPriority w:val="9"/>
    <w:rsid w:val="00497CE5"/>
    <w:rPr>
      <w:rFonts w:asciiTheme="majorHAnsi" w:hAnsiTheme="majorHAnsi" w:eastAsiaTheme="majorEastAsia" w:cstheme="majorBidi"/>
      <w:color w:val="1F3864" w:themeColor="accent1" w:themeShade="80"/>
      <w:sz w:val="36"/>
      <w:szCs w:val="36"/>
    </w:rPr>
  </w:style>
  <w:style w:type="character" w:styleId="Titre2Car" w:customStyle="1">
    <w:name w:val="Titre 2 Car"/>
    <w:basedOn w:val="Policepardfaut"/>
    <w:link w:val="Titre2"/>
    <w:uiPriority w:val="9"/>
    <w:rsid w:val="00497CE5"/>
    <w:rPr>
      <w:rFonts w:asciiTheme="majorHAnsi" w:hAnsiTheme="majorHAnsi" w:eastAsiaTheme="majorEastAsia" w:cstheme="majorBidi"/>
      <w:color w:val="2F5496" w:themeColor="accent1" w:themeShade="BF"/>
      <w:sz w:val="32"/>
      <w:szCs w:val="32"/>
    </w:rPr>
  </w:style>
  <w:style w:type="character" w:styleId="Titre4Car" w:customStyle="1">
    <w:name w:val="Titre 4 Car"/>
    <w:basedOn w:val="Policepardfaut"/>
    <w:link w:val="Titre4"/>
    <w:uiPriority w:val="9"/>
    <w:rsid w:val="00497CE5"/>
    <w:rPr>
      <w:rFonts w:asciiTheme="majorHAnsi" w:hAnsiTheme="majorHAnsi" w:eastAsiaTheme="majorEastAsia" w:cstheme="majorBidi"/>
      <w:color w:val="2F5496" w:themeColor="accent1" w:themeShade="BF"/>
      <w:sz w:val="24"/>
      <w:szCs w:val="24"/>
    </w:rPr>
  </w:style>
  <w:style w:type="paragraph" w:styleId="En-ttedetabledesmatires">
    <w:name w:val="TOC Heading"/>
    <w:basedOn w:val="Titre1"/>
    <w:next w:val="Normal"/>
    <w:uiPriority w:val="39"/>
    <w:unhideWhenUsed/>
    <w:qFormat/>
    <w:rsid w:val="00497CE5"/>
    <w:pPr>
      <w:outlineLvl w:val="9"/>
    </w:pPr>
  </w:style>
  <w:style w:type="paragraph" w:styleId="TM1">
    <w:name w:val="toc 1"/>
    <w:basedOn w:val="Normal"/>
    <w:next w:val="Normal"/>
    <w:autoRedefine/>
    <w:uiPriority w:val="39"/>
    <w:unhideWhenUsed/>
    <w:rsid w:val="00497CE5"/>
    <w:pPr>
      <w:spacing w:after="100"/>
    </w:pPr>
  </w:style>
  <w:style w:type="paragraph" w:styleId="TM2">
    <w:name w:val="toc 2"/>
    <w:basedOn w:val="Normal"/>
    <w:next w:val="Normal"/>
    <w:autoRedefine/>
    <w:uiPriority w:val="39"/>
    <w:unhideWhenUsed/>
    <w:rsid w:val="00497CE5"/>
    <w:pPr>
      <w:spacing w:after="100"/>
      <w:ind w:left="220"/>
    </w:pPr>
  </w:style>
  <w:style w:type="paragraph" w:styleId="TM3">
    <w:name w:val="toc 3"/>
    <w:basedOn w:val="Normal"/>
    <w:next w:val="Normal"/>
    <w:autoRedefine/>
    <w:uiPriority w:val="39"/>
    <w:unhideWhenUsed/>
    <w:rsid w:val="00497CE5"/>
    <w:pPr>
      <w:spacing w:after="100"/>
      <w:ind w:left="440"/>
    </w:pPr>
  </w:style>
  <w:style w:type="paragraph" w:styleId="Pieddepage">
    <w:name w:val="footer"/>
    <w:basedOn w:val="Normal"/>
    <w:link w:val="PieddepageCar"/>
    <w:uiPriority w:val="99"/>
    <w:unhideWhenUsed/>
    <w:rsid w:val="00642A8D"/>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497CE5"/>
    <w:rPr>
      <w:rFonts w:eastAsiaTheme="minorEastAsia"/>
    </w:rPr>
  </w:style>
  <w:style w:type="paragraph" w:styleId="En-tte">
    <w:name w:val="header"/>
    <w:basedOn w:val="Normal"/>
    <w:link w:val="En-tteCar"/>
    <w:uiPriority w:val="99"/>
    <w:unhideWhenUsed/>
    <w:rsid w:val="00A25E64"/>
    <w:pPr>
      <w:tabs>
        <w:tab w:val="center" w:pos="4536"/>
        <w:tab w:val="right" w:pos="9072"/>
      </w:tabs>
      <w:spacing w:after="0" w:line="240" w:lineRule="auto"/>
    </w:pPr>
  </w:style>
  <w:style w:type="character" w:styleId="En-tteCar" w:customStyle="1">
    <w:name w:val="En-tête Car"/>
    <w:basedOn w:val="Policepardfaut"/>
    <w:link w:val="En-tte"/>
    <w:uiPriority w:val="99"/>
    <w:rsid w:val="00A25E64"/>
    <w:rPr>
      <w:rFonts w:eastAsiaTheme="minorEastAsia"/>
    </w:rPr>
  </w:style>
  <w:style w:type="character" w:styleId="Lienhypertextesuivivisit">
    <w:name w:val="FollowedHyperlink"/>
    <w:basedOn w:val="Policepardfaut"/>
    <w:uiPriority w:val="99"/>
    <w:semiHidden/>
    <w:unhideWhenUsed/>
    <w:rsid w:val="00AF19A1"/>
    <w:rPr>
      <w:color w:val="954F72" w:themeColor="followedHyperlink"/>
      <w:u w:val="single"/>
    </w:rPr>
  </w:style>
  <w:style w:type="paragraph" w:styleId="TM4">
    <w:name w:val="toc 4"/>
    <w:basedOn w:val="Normal"/>
    <w:next w:val="Normal"/>
    <w:autoRedefine/>
    <w:uiPriority w:val="39"/>
    <w:unhideWhenUsed/>
    <w:rsid w:val="008875E8"/>
    <w:pPr>
      <w:spacing w:after="100"/>
      <w:ind w:left="660"/>
    </w:pPr>
  </w:style>
  <w:style w:type="paragraph" w:styleId="Sansinterligne">
    <w:name w:val="No Spacing"/>
    <w:link w:val="SansinterligneCar"/>
    <w:uiPriority w:val="1"/>
    <w:qFormat/>
    <w:rsid w:val="000A7C8D"/>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0A7C8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comments" Target="comments.xml" Id="Rd9a11739c3fa4656" /><Relationship Type="http://schemas.microsoft.com/office/2011/relationships/people" Target="people.xml" Id="Rfc4cecfb9a69467d" /><Relationship Type="http://schemas.microsoft.com/office/2011/relationships/commentsExtended" Target="commentsExtended.xml" Id="Rc50d2112e70e4e63" /><Relationship Type="http://schemas.microsoft.com/office/2016/09/relationships/commentsIds" Target="commentsIds.xml" Id="R737daa249ed246be" /><Relationship Type="http://schemas.microsoft.com/office/2018/08/relationships/commentsExtensible" Target="commentsExtensible.xml" Id="Re27468b684c0414b" /><Relationship Type="http://schemas.openxmlformats.org/officeDocument/2006/relationships/glossaryDocument" Target="glossary/document.xml" Id="R387795c4d3554a6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9ca8a42-2c75-45f2-a0b3-3b695461ea3a}"/>
      </w:docPartPr>
      <w:docPartBody>
        <w:p w14:paraId="3F77A6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2022-06-13T00:00:00</PublishDate>
  <Abstract>Ce document présente la stratégie de test opté dans la campagne de test du site de vente en ligne www.decathlon.tn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D8CC3-3A58-4F64-96A4-502D46FAA5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Talan Tunisie Consulting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Stratégie de test</dc:title>
  <dc:subject>Projet de fin de formation Talan Academy (cursus test et validation)</dc:subject>
  <dc:creator>Ayoub Ben Hadj Youssef / El Ouni Mohamed Aziz</dc:creator>
  <keywords/>
  <dc:description/>
  <lastModifiedBy>Ayoub Ben Hadj Youssef</lastModifiedBy>
  <revision>8</revision>
  <lastPrinted>2022-06-15T15:29:00.0000000Z</lastPrinted>
  <dcterms:created xsi:type="dcterms:W3CDTF">2022-06-15T16:19:00.0000000Z</dcterms:created>
  <dcterms:modified xsi:type="dcterms:W3CDTF">2022-06-24T09:15:33.0570923Z</dcterms:modified>
  <category>Testeurs</category>
</coreProperties>
</file>